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53C" w:rsidRDefault="0080653C" w:rsidP="00676CAE">
      <w:pPr>
        <w:pStyle w:val="HeadHatzaotHok"/>
        <w:keepNext w:val="0"/>
        <w:keepLines w:val="0"/>
        <w:rPr>
          <w:rtl/>
        </w:rPr>
      </w:pPr>
      <w:bookmarkStart w:id="0" w:name="_GoBack"/>
      <w:bookmarkEnd w:id="0"/>
      <w:ins w:id="1" w:author="מרב תורג'מן" w:date="2017-07-11T11:50:00Z">
        <w:r>
          <w:rPr>
            <w:rFonts w:hint="cs"/>
            <w:rtl/>
          </w:rPr>
          <w:t>הצעת נוסח מטעם הממשלה לדיון ביום 17.7.17</w:t>
        </w:r>
      </w:ins>
    </w:p>
    <w:p w:rsidR="00676CAE" w:rsidRDefault="00676CAE" w:rsidP="00676CAE">
      <w:pPr>
        <w:pStyle w:val="HeadHatzaotHok"/>
        <w:keepNext w:val="0"/>
        <w:keepLines w:val="0"/>
        <w:rPr>
          <w:rtl/>
        </w:rPr>
      </w:pPr>
      <w:r>
        <w:rPr>
          <w:rtl/>
        </w:rPr>
        <w:t>הצעת חו</w:t>
      </w:r>
      <w:r>
        <w:rPr>
          <w:rFonts w:hint="cs"/>
          <w:rtl/>
        </w:rPr>
        <w:t xml:space="preserve">ק הגנת הצרכן </w:t>
      </w:r>
      <w:r w:rsidRPr="00CF5BDF">
        <w:rPr>
          <w:rFonts w:hint="cs"/>
          <w:rtl/>
        </w:rPr>
        <w:t>(תיקון מס'...)(</w:t>
      </w:r>
      <w:r>
        <w:rPr>
          <w:rFonts w:hint="cs"/>
          <w:rtl/>
        </w:rPr>
        <w:t>העברה למענה אנושי לאחר התפריט הראשון</w:t>
      </w:r>
      <w:r w:rsidRPr="00CF5BDF">
        <w:rPr>
          <w:rFonts w:hint="cs"/>
          <w:rtl/>
        </w:rPr>
        <w:t>)</w:t>
      </w:r>
    </w:p>
    <w:p w:rsidR="0080653C" w:rsidRDefault="0080653C" w:rsidP="00676CAE">
      <w:pPr>
        <w:pStyle w:val="HeadHatzaotHok"/>
        <w:keepNext w:val="0"/>
        <w:keepLines w:val="0"/>
        <w:rPr>
          <w:rtl/>
        </w:rPr>
      </w:pPr>
    </w:p>
    <w:tbl>
      <w:tblPr>
        <w:bidiVisual/>
        <w:tblW w:w="9641" w:type="dxa"/>
        <w:jc w:val="center"/>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24"/>
        <w:gridCol w:w="27"/>
        <w:gridCol w:w="5871"/>
      </w:tblGrid>
      <w:tr w:rsidR="00676CAE" w:rsidTr="0080653C">
        <w:trPr>
          <w:cantSplit/>
          <w:trHeight w:val="60"/>
          <w:jc w:val="center"/>
        </w:trPr>
        <w:tc>
          <w:tcPr>
            <w:tcW w:w="1871" w:type="dxa"/>
          </w:tcPr>
          <w:p w:rsidR="00676CAE" w:rsidRPr="00676CAE" w:rsidRDefault="00676CAE" w:rsidP="007E751D">
            <w:pPr>
              <w:pStyle w:val="TableSideHeading"/>
              <w:keepLines w:val="0"/>
            </w:pPr>
          </w:p>
        </w:tc>
        <w:tc>
          <w:tcPr>
            <w:tcW w:w="624" w:type="dxa"/>
          </w:tcPr>
          <w:p w:rsidR="00676CAE" w:rsidRDefault="00676CAE" w:rsidP="00676CAE">
            <w:pPr>
              <w:pStyle w:val="TableText"/>
              <w:keepLines w:val="0"/>
              <w:numPr>
                <w:ilvl w:val="0"/>
                <w:numId w:val="1"/>
              </w:numPr>
            </w:pPr>
          </w:p>
        </w:tc>
        <w:tc>
          <w:tcPr>
            <w:tcW w:w="7146" w:type="dxa"/>
            <w:gridSpan w:val="4"/>
          </w:tcPr>
          <w:p w:rsidR="00676CAE" w:rsidRPr="00C34DE2" w:rsidRDefault="00676CAE" w:rsidP="007E751D">
            <w:pPr>
              <w:pStyle w:val="TableBlock"/>
              <w:keepLines w:val="0"/>
              <w:rPr>
                <w:rtl/>
              </w:rPr>
            </w:pPr>
            <w:r>
              <w:rPr>
                <w:rFonts w:hint="cs"/>
                <w:rtl/>
              </w:rPr>
              <w:t xml:space="preserve">בחוק הגנת הצרכן, התשמ"א </w:t>
            </w:r>
            <w:r>
              <w:rPr>
                <w:rtl/>
              </w:rPr>
              <w:t>–</w:t>
            </w:r>
            <w:r>
              <w:rPr>
                <w:rFonts w:hint="cs"/>
                <w:rtl/>
              </w:rPr>
              <w:t xml:space="preserve"> 1981 (להלן </w:t>
            </w:r>
            <w:r>
              <w:rPr>
                <w:rtl/>
              </w:rPr>
              <w:t>–</w:t>
            </w:r>
            <w:r>
              <w:rPr>
                <w:rFonts w:hint="cs"/>
                <w:rtl/>
              </w:rPr>
              <w:t xml:space="preserve"> החוק) בסעיף 18ב אחרי פסקה (א) יבוא - </w:t>
            </w:r>
          </w:p>
        </w:tc>
      </w:tr>
      <w:tr w:rsidR="00676CAE" w:rsidTr="0080653C">
        <w:trPr>
          <w:cantSplit/>
          <w:trHeight w:val="60"/>
          <w:jc w:val="center"/>
        </w:trPr>
        <w:tc>
          <w:tcPr>
            <w:tcW w:w="1871" w:type="dxa"/>
          </w:tcPr>
          <w:p w:rsidR="00676CAE" w:rsidRDefault="00676CAE">
            <w:pPr>
              <w:pStyle w:val="TableSideHeading"/>
            </w:pPr>
          </w:p>
        </w:tc>
        <w:tc>
          <w:tcPr>
            <w:tcW w:w="624" w:type="dxa"/>
          </w:tcPr>
          <w:p w:rsidR="00676CAE" w:rsidRDefault="00676CAE">
            <w:pPr>
              <w:pStyle w:val="TableText"/>
            </w:pPr>
          </w:p>
        </w:tc>
        <w:tc>
          <w:tcPr>
            <w:tcW w:w="624" w:type="dxa"/>
          </w:tcPr>
          <w:p w:rsidR="00676CAE" w:rsidRDefault="00676CAE">
            <w:pPr>
              <w:pStyle w:val="TableText"/>
            </w:pPr>
            <w:r>
              <w:rPr>
                <w:rFonts w:hint="cs"/>
                <w:rtl/>
              </w:rPr>
              <w:t>"(א1)</w:t>
            </w:r>
          </w:p>
        </w:tc>
        <w:tc>
          <w:tcPr>
            <w:tcW w:w="651" w:type="dxa"/>
            <w:gridSpan w:val="2"/>
          </w:tcPr>
          <w:p w:rsidR="00676CAE" w:rsidRDefault="00676CAE">
            <w:pPr>
              <w:pStyle w:val="TableBlock"/>
            </w:pPr>
            <w:r>
              <w:rPr>
                <w:rFonts w:hint="cs"/>
                <w:rtl/>
              </w:rPr>
              <w:t>(1)</w:t>
            </w:r>
          </w:p>
        </w:tc>
        <w:tc>
          <w:tcPr>
            <w:tcW w:w="5871" w:type="dxa"/>
          </w:tcPr>
          <w:p w:rsidR="00676CAE" w:rsidRDefault="00676CAE" w:rsidP="00676CAE">
            <w:pPr>
              <w:pStyle w:val="TableBlock"/>
              <w:rPr>
                <w:rtl/>
              </w:rPr>
            </w:pPr>
            <w:r>
              <w:rPr>
                <w:rFonts w:hint="cs"/>
                <w:rtl/>
              </w:rPr>
              <w:t xml:space="preserve">בשירות טלפוני כאמור בסעיף קטן (א), הכולל מערכת אוטומטית לניתוב שיחות, יאפשר העוסק לצרכן, לאחר בחירת השפה, ככל שישנה בחירה כזו, לקבל מענה אנושי מקצועי בנושאים שלהלן </w:t>
            </w:r>
            <w:r>
              <w:rPr>
                <w:rtl/>
              </w:rPr>
              <w:t>–</w:t>
            </w:r>
            <w:r>
              <w:rPr>
                <w:rFonts w:hint="cs"/>
                <w:rtl/>
              </w:rPr>
              <w:t xml:space="preserve"> </w:t>
            </w:r>
          </w:p>
          <w:p w:rsidR="00676CAE" w:rsidRDefault="00676CAE" w:rsidP="00676CAE">
            <w:pPr>
              <w:pStyle w:val="TableBlock"/>
              <w:rPr>
                <w:rtl/>
              </w:rPr>
            </w:pPr>
            <w:r>
              <w:rPr>
                <w:rFonts w:hint="cs"/>
                <w:rtl/>
              </w:rPr>
              <w:t xml:space="preserve">(א) טיפול בתקלות </w:t>
            </w:r>
          </w:p>
          <w:p w:rsidR="00676CAE" w:rsidRDefault="00676CAE" w:rsidP="00676CAE">
            <w:pPr>
              <w:pStyle w:val="TableBlock"/>
              <w:rPr>
                <w:rtl/>
              </w:rPr>
            </w:pPr>
            <w:r>
              <w:rPr>
                <w:rFonts w:hint="cs"/>
                <w:rtl/>
              </w:rPr>
              <w:t xml:space="preserve">(ב) בירור חשבון </w:t>
            </w:r>
          </w:p>
          <w:p w:rsidR="00676CAE" w:rsidRDefault="00676CAE" w:rsidP="00676CAE">
            <w:pPr>
              <w:pStyle w:val="TableBlock"/>
            </w:pPr>
            <w:r>
              <w:rPr>
                <w:rFonts w:hint="cs"/>
                <w:rtl/>
              </w:rPr>
              <w:t>(ג) סיום התקשרות</w:t>
            </w:r>
          </w:p>
        </w:tc>
      </w:tr>
      <w:tr w:rsidR="001B7914" w:rsidTr="0080653C">
        <w:trPr>
          <w:cantSplit/>
          <w:trHeight w:val="60"/>
          <w:jc w:val="center"/>
        </w:trPr>
        <w:tc>
          <w:tcPr>
            <w:tcW w:w="1871" w:type="dxa"/>
          </w:tcPr>
          <w:p w:rsidR="001B7914" w:rsidRDefault="001B7914">
            <w:pPr>
              <w:pStyle w:val="TableSideHeading"/>
            </w:pPr>
          </w:p>
        </w:tc>
        <w:tc>
          <w:tcPr>
            <w:tcW w:w="624" w:type="dxa"/>
          </w:tcPr>
          <w:p w:rsidR="001B7914" w:rsidRDefault="001B7914" w:rsidP="001B7914">
            <w:pPr>
              <w:pStyle w:val="TableText"/>
            </w:pPr>
          </w:p>
        </w:tc>
        <w:tc>
          <w:tcPr>
            <w:tcW w:w="624" w:type="dxa"/>
          </w:tcPr>
          <w:p w:rsidR="001B7914" w:rsidRDefault="001B7914">
            <w:pPr>
              <w:pStyle w:val="TableText"/>
              <w:rPr>
                <w:rtl/>
              </w:rPr>
            </w:pPr>
          </w:p>
        </w:tc>
        <w:tc>
          <w:tcPr>
            <w:tcW w:w="651" w:type="dxa"/>
            <w:gridSpan w:val="2"/>
          </w:tcPr>
          <w:p w:rsidR="001B7914" w:rsidRDefault="001B7914">
            <w:pPr>
              <w:pStyle w:val="TableBlock"/>
              <w:rPr>
                <w:rtl/>
              </w:rPr>
            </w:pPr>
            <w:r>
              <w:rPr>
                <w:rFonts w:hint="cs"/>
                <w:rtl/>
              </w:rPr>
              <w:t>(2)</w:t>
            </w:r>
          </w:p>
        </w:tc>
        <w:tc>
          <w:tcPr>
            <w:tcW w:w="5871" w:type="dxa"/>
          </w:tcPr>
          <w:p w:rsidR="001B7914" w:rsidRDefault="001B7914" w:rsidP="00192D79">
            <w:pPr>
              <w:pStyle w:val="TableBlock"/>
              <w:rPr>
                <w:rtl/>
              </w:rPr>
            </w:pPr>
            <w:r>
              <w:rPr>
                <w:rFonts w:hint="cs"/>
                <w:rtl/>
              </w:rPr>
              <w:t xml:space="preserve">על אף האמור בפסקה (1), עוסק המספק לצרכן מענה אנושי מקצועי נפרד לסוגי שירותים שונים, רשאי לאפשר לצרכן לבחור את סוג השירות </w:t>
            </w:r>
            <w:r w:rsidR="00192D79">
              <w:rPr>
                <w:rFonts w:hint="cs"/>
                <w:rtl/>
              </w:rPr>
              <w:t>לפני העברה למענה אנושי מקצועי</w:t>
            </w:r>
            <w:r>
              <w:rPr>
                <w:rFonts w:hint="cs"/>
                <w:rtl/>
              </w:rPr>
              <w:t>.</w:t>
            </w:r>
          </w:p>
        </w:tc>
      </w:tr>
      <w:tr w:rsidR="00676CAE" w:rsidTr="0080653C">
        <w:trPr>
          <w:cantSplit/>
          <w:trHeight w:val="60"/>
          <w:jc w:val="center"/>
        </w:trPr>
        <w:tc>
          <w:tcPr>
            <w:tcW w:w="1871" w:type="dxa"/>
          </w:tcPr>
          <w:p w:rsidR="00676CAE" w:rsidRDefault="00676CAE">
            <w:pPr>
              <w:pStyle w:val="TableSideHeading"/>
            </w:pPr>
          </w:p>
        </w:tc>
        <w:tc>
          <w:tcPr>
            <w:tcW w:w="624" w:type="dxa"/>
          </w:tcPr>
          <w:p w:rsidR="00676CAE" w:rsidRDefault="00676CAE">
            <w:pPr>
              <w:pStyle w:val="TableText"/>
            </w:pPr>
          </w:p>
        </w:tc>
        <w:tc>
          <w:tcPr>
            <w:tcW w:w="624" w:type="dxa"/>
          </w:tcPr>
          <w:p w:rsidR="00676CAE" w:rsidRDefault="00676CAE">
            <w:pPr>
              <w:pStyle w:val="TableText"/>
            </w:pPr>
          </w:p>
        </w:tc>
        <w:tc>
          <w:tcPr>
            <w:tcW w:w="624" w:type="dxa"/>
          </w:tcPr>
          <w:p w:rsidR="00676CAE" w:rsidRDefault="00676CAE">
            <w:pPr>
              <w:pStyle w:val="TableText"/>
            </w:pPr>
            <w:r>
              <w:rPr>
                <w:rFonts w:hint="cs"/>
                <w:rtl/>
              </w:rPr>
              <w:t>(2)</w:t>
            </w:r>
          </w:p>
        </w:tc>
        <w:tc>
          <w:tcPr>
            <w:tcW w:w="5898" w:type="dxa"/>
            <w:gridSpan w:val="2"/>
          </w:tcPr>
          <w:p w:rsidR="00676CAE" w:rsidRDefault="00676CAE" w:rsidP="001E4B35">
            <w:pPr>
              <w:pStyle w:val="TableBlock"/>
            </w:pPr>
            <w:r>
              <w:rPr>
                <w:rFonts w:hint="cs"/>
                <w:rtl/>
              </w:rPr>
              <w:t xml:space="preserve">זמן ההמתנה לקבלת מענה אנושי בנושאים המפורטים בפסקה (1) לא יעלה על שלוש דקות ואולם לגבי פניה שעניינה טיפול בתקלות, זמן ההמתנה </w:t>
            </w:r>
            <w:r w:rsidR="001E4B35">
              <w:rPr>
                <w:rFonts w:hint="cs"/>
                <w:rtl/>
              </w:rPr>
              <w:t xml:space="preserve">לא יעלה </w:t>
            </w:r>
            <w:r>
              <w:rPr>
                <w:rFonts w:hint="cs"/>
                <w:rtl/>
              </w:rPr>
              <w:t>על שבע דקות</w:t>
            </w:r>
            <w:r w:rsidR="001E4B35">
              <w:rPr>
                <w:rFonts w:hint="cs"/>
                <w:rtl/>
              </w:rPr>
              <w:t xml:space="preserve"> ובכל מקרה בנושאים אלה לא יופנה הצרכן לשירות השארת הודעה.</w:t>
            </w:r>
          </w:p>
        </w:tc>
      </w:tr>
      <w:tr w:rsidR="00676CAE" w:rsidTr="0080653C">
        <w:trPr>
          <w:cantSplit/>
          <w:trHeight w:val="60"/>
          <w:jc w:val="center"/>
        </w:trPr>
        <w:tc>
          <w:tcPr>
            <w:tcW w:w="1871" w:type="dxa"/>
          </w:tcPr>
          <w:p w:rsidR="00676CAE" w:rsidRDefault="00676CAE">
            <w:pPr>
              <w:pStyle w:val="TableSideHeading"/>
            </w:pPr>
          </w:p>
        </w:tc>
        <w:tc>
          <w:tcPr>
            <w:tcW w:w="624" w:type="dxa"/>
          </w:tcPr>
          <w:p w:rsidR="00676CAE" w:rsidRDefault="00676CAE" w:rsidP="00676CAE">
            <w:pPr>
              <w:pStyle w:val="TableText"/>
            </w:pPr>
          </w:p>
        </w:tc>
        <w:tc>
          <w:tcPr>
            <w:tcW w:w="624" w:type="dxa"/>
          </w:tcPr>
          <w:p w:rsidR="00676CAE" w:rsidRDefault="00676CAE">
            <w:pPr>
              <w:pStyle w:val="TableText"/>
            </w:pPr>
          </w:p>
        </w:tc>
        <w:tc>
          <w:tcPr>
            <w:tcW w:w="624" w:type="dxa"/>
          </w:tcPr>
          <w:p w:rsidR="00676CAE" w:rsidRPr="00676CAE" w:rsidRDefault="00676CAE">
            <w:pPr>
              <w:pStyle w:val="TableText"/>
              <w:rPr>
                <w:rtl/>
              </w:rPr>
            </w:pPr>
            <w:r>
              <w:rPr>
                <w:rFonts w:hint="cs"/>
                <w:rtl/>
              </w:rPr>
              <w:t>(3)</w:t>
            </w:r>
          </w:p>
        </w:tc>
        <w:tc>
          <w:tcPr>
            <w:tcW w:w="5898" w:type="dxa"/>
            <w:gridSpan w:val="2"/>
          </w:tcPr>
          <w:p w:rsidR="00676CAE" w:rsidRDefault="001B7914">
            <w:pPr>
              <w:pStyle w:val="TableBlock"/>
            </w:pPr>
            <w:r>
              <w:rPr>
                <w:rFonts w:hint="cs"/>
                <w:rtl/>
              </w:rPr>
              <w:t>סעיף זה לא יחול במקרה שבו קיים ליקוי או פגם מערכתי כללי בהספקת טובין או שירותים שאינו מאפשר את קיום הוראות הסעיף והפגם או הליקוי כאמור הוא לפחות בפריסה אזורית לרבות בישוב מסוים ובלבד שאם פנה צרכן לעוסק לקבלת מענה אנושי יודיע לו העוסק בהודעה מוקלטת מהו האזור שבו קיים הליקוי או הפגם כאמור, מהו המועד המשוער לתיקונם.</w:t>
            </w:r>
          </w:p>
        </w:tc>
      </w:tr>
      <w:tr w:rsidR="00192D79" w:rsidTr="0080653C">
        <w:trPr>
          <w:cantSplit/>
          <w:trHeight w:val="60"/>
          <w:jc w:val="center"/>
        </w:trPr>
        <w:tc>
          <w:tcPr>
            <w:tcW w:w="1871" w:type="dxa"/>
          </w:tcPr>
          <w:p w:rsidR="00192D79" w:rsidRDefault="00192D79">
            <w:pPr>
              <w:pStyle w:val="TableSideHeading"/>
            </w:pPr>
          </w:p>
        </w:tc>
        <w:tc>
          <w:tcPr>
            <w:tcW w:w="624" w:type="dxa"/>
          </w:tcPr>
          <w:p w:rsidR="00192D79" w:rsidRDefault="00192D79">
            <w:pPr>
              <w:pStyle w:val="TableText"/>
            </w:pPr>
            <w:r>
              <w:rPr>
                <w:rFonts w:hint="cs"/>
                <w:rtl/>
              </w:rPr>
              <w:t>2.</w:t>
            </w:r>
          </w:p>
        </w:tc>
        <w:tc>
          <w:tcPr>
            <w:tcW w:w="7146" w:type="dxa"/>
            <w:gridSpan w:val="4"/>
          </w:tcPr>
          <w:p w:rsidR="00192D79" w:rsidRPr="00C34DE2" w:rsidRDefault="00192D79" w:rsidP="00192D79">
            <w:pPr>
              <w:pStyle w:val="TableBlock"/>
            </w:pPr>
            <w:r>
              <w:rPr>
                <w:rFonts w:hint="cs"/>
                <w:rtl/>
              </w:rPr>
              <w:t>בסעיף 22ג לחוק העיקרי בסעיף (46), אחרי "18ב(א)(1)" יבוא ", 18ב(א1)"</w:t>
            </w:r>
          </w:p>
        </w:tc>
      </w:tr>
    </w:tbl>
    <w:p w:rsidR="00E80A22" w:rsidRDefault="00E80A22" w:rsidP="0080653C">
      <w:pPr>
        <w:pStyle w:val="HeadDivreiHesber"/>
      </w:pPr>
    </w:p>
    <w:sectPr w:rsidR="00E80A22" w:rsidSect="00AF428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adasa Roso SL">
    <w:altName w:val="Times New Roman"/>
    <w:charset w:val="00"/>
    <w:family w:val="roman"/>
    <w:pitch w:val="variable"/>
    <w:sig w:usb0="80001827" w:usb1="5000004A" w:usb2="00000020" w:usb3="00000000" w:csb0="0000002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David">
    <w:panose1 w:val="00000000000000000000"/>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AAD98"/>
    <w:lvl w:ilvl="0">
      <w:start w:val="1"/>
      <w:numFmt w:val="decimal"/>
      <w:lvlText w:val="%1."/>
      <w:lvlJc w:val="left"/>
      <w:pPr>
        <w:tabs>
          <w:tab w:val="num" w:pos="1492"/>
        </w:tabs>
        <w:ind w:left="1492" w:hanging="360"/>
      </w:pPr>
    </w:lvl>
  </w:abstractNum>
  <w:abstractNum w:abstractNumId="1">
    <w:nsid w:val="1CDD78F3"/>
    <w:multiLevelType w:val="hybridMultilevel"/>
    <w:tmpl w:val="9E4C4E42"/>
    <w:lvl w:ilvl="0" w:tplc="861C87C0">
      <w:start w:val="1"/>
      <w:numFmt w:val="decimal"/>
      <w:lvlText w:val="(%1)"/>
      <w:lvlJc w:val="left"/>
      <w:pPr>
        <w:tabs>
          <w:tab w:val="num" w:pos="624"/>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53C544D"/>
    <w:multiLevelType w:val="hybridMultilevel"/>
    <w:tmpl w:val="B170A16C"/>
    <w:lvl w:ilvl="0" w:tplc="746489A4">
      <w:start w:val="1"/>
      <w:numFmt w:val="decimal"/>
      <w:lvlText w:val="%1."/>
      <w:lvlJc w:val="left"/>
      <w:pPr>
        <w:tabs>
          <w:tab w:val="num" w:pos="0"/>
        </w:tabs>
        <w:ind w:left="0" w:firstLine="0"/>
      </w:pPr>
      <w:rPr>
        <w:rFonts w:hint="default"/>
      </w:rPr>
    </w:lvl>
    <w:lvl w:ilvl="1" w:tplc="D3D4E8B2">
      <w:start w:val="1"/>
      <w:numFmt w:val="decimal"/>
      <w:lvlText w:val="(%2)"/>
      <w:lvlJc w:val="left"/>
      <w:pPr>
        <w:tabs>
          <w:tab w:val="num" w:pos="624"/>
        </w:tabs>
        <w:ind w:left="0" w:firstLine="0"/>
      </w:pPr>
      <w:rPr>
        <w:rFonts w:hint="default"/>
      </w:rPr>
    </w:lvl>
    <w:lvl w:ilvl="2" w:tplc="5D2AB1E4">
      <w:start w:val="1"/>
      <w:numFmt w:val="hebrew1"/>
      <w:lvlText w:val="(%3)"/>
      <w:lvlJc w:val="left"/>
      <w:pPr>
        <w:tabs>
          <w:tab w:val="num" w:pos="624"/>
        </w:tabs>
        <w:ind w:left="0" w:firstLine="0"/>
      </w:pPr>
      <w:rPr>
        <w:rFonts w:hint="default"/>
      </w:rPr>
    </w:lvl>
    <w:lvl w:ilvl="3" w:tplc="1F820BA4">
      <w:start w:val="1"/>
      <w:numFmt w:val="hebrew1"/>
      <w:lvlRestart w:val="0"/>
      <w:lvlText w:val="(%4)"/>
      <w:lvlJc w:val="left"/>
      <w:pPr>
        <w:tabs>
          <w:tab w:val="num" w:pos="624"/>
        </w:tabs>
        <w:ind w:left="0" w:firstLine="0"/>
      </w:pPr>
      <w:rPr>
        <w:rFonts w:hint="default"/>
      </w:rPr>
    </w:lvl>
    <w:lvl w:ilvl="4" w:tplc="62C6E096">
      <w:start w:val="1"/>
      <w:numFmt w:val="decimal"/>
      <w:lvlRestart w:val="0"/>
      <w:lvlText w:val="(%5)"/>
      <w:lvlJc w:val="left"/>
      <w:pPr>
        <w:tabs>
          <w:tab w:val="num" w:pos="3864"/>
        </w:tabs>
        <w:ind w:left="3240" w:firstLine="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5C858E4"/>
    <w:multiLevelType w:val="hybridMultilevel"/>
    <w:tmpl w:val="882C6ED4"/>
    <w:lvl w:ilvl="0" w:tplc="4112A21E">
      <w:start w:val="1"/>
      <w:numFmt w:val="hebrew1"/>
      <w:lvlRestart w:val="0"/>
      <w:lvlText w:val="(%1)"/>
      <w:lvlJc w:val="left"/>
      <w:pPr>
        <w:tabs>
          <w:tab w:val="num" w:pos="624"/>
        </w:tabs>
        <w:ind w:left="0" w:firstLine="0"/>
      </w:pPr>
      <w:rPr>
        <w:rFonts w:hint="default"/>
      </w:rPr>
    </w:lvl>
    <w:lvl w:ilvl="1" w:tplc="49082BE6">
      <w:start w:val="1"/>
      <w:numFmt w:val="decimal"/>
      <w:lvlRestart w:val="0"/>
      <w:lvlText w:val="(%2)"/>
      <w:lvlJc w:val="left"/>
      <w:pPr>
        <w:tabs>
          <w:tab w:val="num" w:pos="1704"/>
        </w:tabs>
        <w:ind w:left="1080" w:firstLine="0"/>
      </w:pPr>
      <w:rPr>
        <w:rFonts w:hint="default"/>
      </w:rPr>
    </w:lvl>
    <w:lvl w:ilvl="2" w:tplc="48C06176">
      <w:start w:val="1"/>
      <w:numFmt w:val="decimal"/>
      <w:lvlRestart w:val="0"/>
      <w:lvlText w:val="(%3)"/>
      <w:lvlJc w:val="left"/>
      <w:pPr>
        <w:tabs>
          <w:tab w:val="num" w:pos="2604"/>
        </w:tabs>
        <w:ind w:left="1980" w:firstLine="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מרב תורג'מן">
    <w15:presenceInfo w15:providerId="AD" w15:userId="S-1-5-21-390607825-919564285-270368766-2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AE"/>
    <w:rsid w:val="000007BF"/>
    <w:rsid w:val="00001BA7"/>
    <w:rsid w:val="000029D6"/>
    <w:rsid w:val="00003417"/>
    <w:rsid w:val="000048A1"/>
    <w:rsid w:val="0000509A"/>
    <w:rsid w:val="000059ED"/>
    <w:rsid w:val="00005DE3"/>
    <w:rsid w:val="00006A1D"/>
    <w:rsid w:val="00007219"/>
    <w:rsid w:val="000075C7"/>
    <w:rsid w:val="00007ACB"/>
    <w:rsid w:val="000107FF"/>
    <w:rsid w:val="00011553"/>
    <w:rsid w:val="00011584"/>
    <w:rsid w:val="00011FED"/>
    <w:rsid w:val="0001261C"/>
    <w:rsid w:val="00012892"/>
    <w:rsid w:val="00012E6D"/>
    <w:rsid w:val="00015438"/>
    <w:rsid w:val="00015B89"/>
    <w:rsid w:val="00020604"/>
    <w:rsid w:val="0002213E"/>
    <w:rsid w:val="00023092"/>
    <w:rsid w:val="0002315C"/>
    <w:rsid w:val="000238D2"/>
    <w:rsid w:val="00025342"/>
    <w:rsid w:val="000261E6"/>
    <w:rsid w:val="00026866"/>
    <w:rsid w:val="00026B9B"/>
    <w:rsid w:val="0003176D"/>
    <w:rsid w:val="00031C05"/>
    <w:rsid w:val="00031D82"/>
    <w:rsid w:val="00032364"/>
    <w:rsid w:val="0003239E"/>
    <w:rsid w:val="00032DCF"/>
    <w:rsid w:val="000334D3"/>
    <w:rsid w:val="00033EE9"/>
    <w:rsid w:val="00034983"/>
    <w:rsid w:val="0003513B"/>
    <w:rsid w:val="000359B0"/>
    <w:rsid w:val="00036509"/>
    <w:rsid w:val="000374A8"/>
    <w:rsid w:val="000375EC"/>
    <w:rsid w:val="00037826"/>
    <w:rsid w:val="000406B0"/>
    <w:rsid w:val="000420D8"/>
    <w:rsid w:val="0004215E"/>
    <w:rsid w:val="0004244E"/>
    <w:rsid w:val="00043081"/>
    <w:rsid w:val="000432DF"/>
    <w:rsid w:val="000439C8"/>
    <w:rsid w:val="00043AFE"/>
    <w:rsid w:val="000440CE"/>
    <w:rsid w:val="00046486"/>
    <w:rsid w:val="00050197"/>
    <w:rsid w:val="0005058E"/>
    <w:rsid w:val="00051D05"/>
    <w:rsid w:val="00052316"/>
    <w:rsid w:val="00053E8D"/>
    <w:rsid w:val="00054771"/>
    <w:rsid w:val="0005484A"/>
    <w:rsid w:val="0005488B"/>
    <w:rsid w:val="00055B27"/>
    <w:rsid w:val="00055C43"/>
    <w:rsid w:val="00056151"/>
    <w:rsid w:val="00057947"/>
    <w:rsid w:val="00057A24"/>
    <w:rsid w:val="000600AA"/>
    <w:rsid w:val="0006103C"/>
    <w:rsid w:val="00061853"/>
    <w:rsid w:val="00061A5D"/>
    <w:rsid w:val="00062248"/>
    <w:rsid w:val="00062A3F"/>
    <w:rsid w:val="000630AB"/>
    <w:rsid w:val="00063BC9"/>
    <w:rsid w:val="00064313"/>
    <w:rsid w:val="00064715"/>
    <w:rsid w:val="00064C60"/>
    <w:rsid w:val="00065BB3"/>
    <w:rsid w:val="0006602E"/>
    <w:rsid w:val="000660A7"/>
    <w:rsid w:val="0006694B"/>
    <w:rsid w:val="00066F28"/>
    <w:rsid w:val="00067616"/>
    <w:rsid w:val="000677B0"/>
    <w:rsid w:val="00067D72"/>
    <w:rsid w:val="00067D98"/>
    <w:rsid w:val="00072C03"/>
    <w:rsid w:val="00073035"/>
    <w:rsid w:val="00073C86"/>
    <w:rsid w:val="000749DB"/>
    <w:rsid w:val="00075A92"/>
    <w:rsid w:val="00081197"/>
    <w:rsid w:val="000817BD"/>
    <w:rsid w:val="000821D8"/>
    <w:rsid w:val="00082512"/>
    <w:rsid w:val="00082E7C"/>
    <w:rsid w:val="00083452"/>
    <w:rsid w:val="00083922"/>
    <w:rsid w:val="00083CF7"/>
    <w:rsid w:val="00084C2E"/>
    <w:rsid w:val="00086445"/>
    <w:rsid w:val="00086627"/>
    <w:rsid w:val="00090881"/>
    <w:rsid w:val="00091621"/>
    <w:rsid w:val="00092EAB"/>
    <w:rsid w:val="0009308D"/>
    <w:rsid w:val="00093686"/>
    <w:rsid w:val="000940A6"/>
    <w:rsid w:val="00094289"/>
    <w:rsid w:val="00094314"/>
    <w:rsid w:val="00097AA8"/>
    <w:rsid w:val="00097D7E"/>
    <w:rsid w:val="000A1CE5"/>
    <w:rsid w:val="000A247A"/>
    <w:rsid w:val="000A27DD"/>
    <w:rsid w:val="000A2B74"/>
    <w:rsid w:val="000A2D80"/>
    <w:rsid w:val="000A46B0"/>
    <w:rsid w:val="000A4B2F"/>
    <w:rsid w:val="000A4D31"/>
    <w:rsid w:val="000A597B"/>
    <w:rsid w:val="000A630D"/>
    <w:rsid w:val="000A6706"/>
    <w:rsid w:val="000A6B54"/>
    <w:rsid w:val="000B01F4"/>
    <w:rsid w:val="000B08B7"/>
    <w:rsid w:val="000B105F"/>
    <w:rsid w:val="000B205C"/>
    <w:rsid w:val="000B217A"/>
    <w:rsid w:val="000B276B"/>
    <w:rsid w:val="000B390E"/>
    <w:rsid w:val="000B4360"/>
    <w:rsid w:val="000B442A"/>
    <w:rsid w:val="000B57E1"/>
    <w:rsid w:val="000C02CF"/>
    <w:rsid w:val="000C3034"/>
    <w:rsid w:val="000C37F8"/>
    <w:rsid w:val="000C3C62"/>
    <w:rsid w:val="000C4A47"/>
    <w:rsid w:val="000C61B9"/>
    <w:rsid w:val="000C66D1"/>
    <w:rsid w:val="000C6F97"/>
    <w:rsid w:val="000C74AF"/>
    <w:rsid w:val="000C7C9D"/>
    <w:rsid w:val="000D3C84"/>
    <w:rsid w:val="000D45F7"/>
    <w:rsid w:val="000D4F50"/>
    <w:rsid w:val="000D5B8E"/>
    <w:rsid w:val="000D60BD"/>
    <w:rsid w:val="000D6DDE"/>
    <w:rsid w:val="000D7B55"/>
    <w:rsid w:val="000D7C99"/>
    <w:rsid w:val="000E03CB"/>
    <w:rsid w:val="000E2581"/>
    <w:rsid w:val="000E29D7"/>
    <w:rsid w:val="000E3BE5"/>
    <w:rsid w:val="000E6B7A"/>
    <w:rsid w:val="000E7169"/>
    <w:rsid w:val="000E7836"/>
    <w:rsid w:val="000F0606"/>
    <w:rsid w:val="000F0E36"/>
    <w:rsid w:val="000F2C13"/>
    <w:rsid w:val="000F480E"/>
    <w:rsid w:val="000F4E12"/>
    <w:rsid w:val="000F5493"/>
    <w:rsid w:val="000F5CC8"/>
    <w:rsid w:val="000F65F7"/>
    <w:rsid w:val="000F6A69"/>
    <w:rsid w:val="000F6D1E"/>
    <w:rsid w:val="00103B0F"/>
    <w:rsid w:val="00103E12"/>
    <w:rsid w:val="0010548C"/>
    <w:rsid w:val="001064A8"/>
    <w:rsid w:val="00106D8F"/>
    <w:rsid w:val="00106FCB"/>
    <w:rsid w:val="00107CD0"/>
    <w:rsid w:val="00107D4B"/>
    <w:rsid w:val="00107F97"/>
    <w:rsid w:val="001101A6"/>
    <w:rsid w:val="00111370"/>
    <w:rsid w:val="00113B63"/>
    <w:rsid w:val="00113E9B"/>
    <w:rsid w:val="0011486F"/>
    <w:rsid w:val="00114B89"/>
    <w:rsid w:val="001160FF"/>
    <w:rsid w:val="001167D6"/>
    <w:rsid w:val="0011685F"/>
    <w:rsid w:val="00117401"/>
    <w:rsid w:val="0011740E"/>
    <w:rsid w:val="001200DE"/>
    <w:rsid w:val="001203BF"/>
    <w:rsid w:val="0012067E"/>
    <w:rsid w:val="00120DFF"/>
    <w:rsid w:val="00120E67"/>
    <w:rsid w:val="0012108C"/>
    <w:rsid w:val="001211DC"/>
    <w:rsid w:val="00121A16"/>
    <w:rsid w:val="001230CF"/>
    <w:rsid w:val="00123A5D"/>
    <w:rsid w:val="00123EA9"/>
    <w:rsid w:val="00124B3D"/>
    <w:rsid w:val="0012576A"/>
    <w:rsid w:val="0012588C"/>
    <w:rsid w:val="00125B95"/>
    <w:rsid w:val="0012649F"/>
    <w:rsid w:val="001335DC"/>
    <w:rsid w:val="001337A5"/>
    <w:rsid w:val="0013388C"/>
    <w:rsid w:val="00135665"/>
    <w:rsid w:val="00135B98"/>
    <w:rsid w:val="00141450"/>
    <w:rsid w:val="00141FED"/>
    <w:rsid w:val="001424FB"/>
    <w:rsid w:val="00142AC1"/>
    <w:rsid w:val="00142B47"/>
    <w:rsid w:val="00143FC2"/>
    <w:rsid w:val="00145621"/>
    <w:rsid w:val="001457AC"/>
    <w:rsid w:val="00145D9D"/>
    <w:rsid w:val="00151459"/>
    <w:rsid w:val="0015243A"/>
    <w:rsid w:val="001528E0"/>
    <w:rsid w:val="001554E7"/>
    <w:rsid w:val="0015553D"/>
    <w:rsid w:val="00155CC0"/>
    <w:rsid w:val="0015623A"/>
    <w:rsid w:val="00156480"/>
    <w:rsid w:val="0015664F"/>
    <w:rsid w:val="00160D1C"/>
    <w:rsid w:val="001618B9"/>
    <w:rsid w:val="001630AC"/>
    <w:rsid w:val="00163F18"/>
    <w:rsid w:val="00164A3E"/>
    <w:rsid w:val="00166039"/>
    <w:rsid w:val="00170A89"/>
    <w:rsid w:val="00172103"/>
    <w:rsid w:val="00172C86"/>
    <w:rsid w:val="001730FB"/>
    <w:rsid w:val="00174F84"/>
    <w:rsid w:val="00175CBF"/>
    <w:rsid w:val="001761D1"/>
    <w:rsid w:val="00176218"/>
    <w:rsid w:val="001768D8"/>
    <w:rsid w:val="00176EBD"/>
    <w:rsid w:val="00177019"/>
    <w:rsid w:val="0017746B"/>
    <w:rsid w:val="00177974"/>
    <w:rsid w:val="00177B46"/>
    <w:rsid w:val="001802E6"/>
    <w:rsid w:val="001809BD"/>
    <w:rsid w:val="001813E0"/>
    <w:rsid w:val="0018250C"/>
    <w:rsid w:val="00182817"/>
    <w:rsid w:val="00184272"/>
    <w:rsid w:val="0018451D"/>
    <w:rsid w:val="00184965"/>
    <w:rsid w:val="00184EAE"/>
    <w:rsid w:val="0018672C"/>
    <w:rsid w:val="00190A5B"/>
    <w:rsid w:val="00191767"/>
    <w:rsid w:val="00191AAF"/>
    <w:rsid w:val="00192CB4"/>
    <w:rsid w:val="00192D79"/>
    <w:rsid w:val="001942AC"/>
    <w:rsid w:val="00194335"/>
    <w:rsid w:val="001959D5"/>
    <w:rsid w:val="00195E85"/>
    <w:rsid w:val="0019604D"/>
    <w:rsid w:val="001967E0"/>
    <w:rsid w:val="00196812"/>
    <w:rsid w:val="00197C21"/>
    <w:rsid w:val="00197E16"/>
    <w:rsid w:val="001A11E6"/>
    <w:rsid w:val="001A1292"/>
    <w:rsid w:val="001A3681"/>
    <w:rsid w:val="001A3CCB"/>
    <w:rsid w:val="001A4D6F"/>
    <w:rsid w:val="001A50CB"/>
    <w:rsid w:val="001A50CC"/>
    <w:rsid w:val="001A76CC"/>
    <w:rsid w:val="001B0538"/>
    <w:rsid w:val="001B0D72"/>
    <w:rsid w:val="001B2145"/>
    <w:rsid w:val="001B35BB"/>
    <w:rsid w:val="001B3768"/>
    <w:rsid w:val="001B6B23"/>
    <w:rsid w:val="001B7914"/>
    <w:rsid w:val="001C0991"/>
    <w:rsid w:val="001C12CE"/>
    <w:rsid w:val="001C159F"/>
    <w:rsid w:val="001C1C29"/>
    <w:rsid w:val="001C2ECB"/>
    <w:rsid w:val="001C2FB7"/>
    <w:rsid w:val="001C354B"/>
    <w:rsid w:val="001C487B"/>
    <w:rsid w:val="001C487F"/>
    <w:rsid w:val="001C4C17"/>
    <w:rsid w:val="001C54AF"/>
    <w:rsid w:val="001C6DF1"/>
    <w:rsid w:val="001C6EF4"/>
    <w:rsid w:val="001C72E4"/>
    <w:rsid w:val="001C7545"/>
    <w:rsid w:val="001C75AC"/>
    <w:rsid w:val="001D10CB"/>
    <w:rsid w:val="001D14DE"/>
    <w:rsid w:val="001D2579"/>
    <w:rsid w:val="001D2A7C"/>
    <w:rsid w:val="001D2D47"/>
    <w:rsid w:val="001D44DB"/>
    <w:rsid w:val="001D474B"/>
    <w:rsid w:val="001D49B3"/>
    <w:rsid w:val="001D4FB0"/>
    <w:rsid w:val="001D522B"/>
    <w:rsid w:val="001D6412"/>
    <w:rsid w:val="001D6AA7"/>
    <w:rsid w:val="001D6B33"/>
    <w:rsid w:val="001E0B58"/>
    <w:rsid w:val="001E14E2"/>
    <w:rsid w:val="001E1AAC"/>
    <w:rsid w:val="001E2E93"/>
    <w:rsid w:val="001E3704"/>
    <w:rsid w:val="001E41AC"/>
    <w:rsid w:val="001E4B35"/>
    <w:rsid w:val="001E4C6D"/>
    <w:rsid w:val="001E5C0F"/>
    <w:rsid w:val="001E712B"/>
    <w:rsid w:val="001E71BD"/>
    <w:rsid w:val="001E7BD0"/>
    <w:rsid w:val="001F006C"/>
    <w:rsid w:val="001F14B9"/>
    <w:rsid w:val="001F220C"/>
    <w:rsid w:val="001F2AF7"/>
    <w:rsid w:val="001F347E"/>
    <w:rsid w:val="001F47CD"/>
    <w:rsid w:val="001F4ADA"/>
    <w:rsid w:val="001F512C"/>
    <w:rsid w:val="001F5915"/>
    <w:rsid w:val="001F77EE"/>
    <w:rsid w:val="001F788D"/>
    <w:rsid w:val="001F7B02"/>
    <w:rsid w:val="0020054D"/>
    <w:rsid w:val="002007BB"/>
    <w:rsid w:val="00200852"/>
    <w:rsid w:val="00201354"/>
    <w:rsid w:val="00201F30"/>
    <w:rsid w:val="00202F88"/>
    <w:rsid w:val="00203940"/>
    <w:rsid w:val="00211A25"/>
    <w:rsid w:val="0021223D"/>
    <w:rsid w:val="00212E75"/>
    <w:rsid w:val="00213030"/>
    <w:rsid w:val="002145F4"/>
    <w:rsid w:val="002153E4"/>
    <w:rsid w:val="00215688"/>
    <w:rsid w:val="00215F92"/>
    <w:rsid w:val="00216C27"/>
    <w:rsid w:val="00216D13"/>
    <w:rsid w:val="0022095D"/>
    <w:rsid w:val="00220A5C"/>
    <w:rsid w:val="0022273E"/>
    <w:rsid w:val="002234BC"/>
    <w:rsid w:val="002235D4"/>
    <w:rsid w:val="002236C6"/>
    <w:rsid w:val="00223D86"/>
    <w:rsid w:val="00225E02"/>
    <w:rsid w:val="002266FC"/>
    <w:rsid w:val="00227174"/>
    <w:rsid w:val="002271B5"/>
    <w:rsid w:val="00227353"/>
    <w:rsid w:val="00230D67"/>
    <w:rsid w:val="00230EBC"/>
    <w:rsid w:val="0023128E"/>
    <w:rsid w:val="0023166A"/>
    <w:rsid w:val="00231959"/>
    <w:rsid w:val="00231FD5"/>
    <w:rsid w:val="00232B3F"/>
    <w:rsid w:val="00232D82"/>
    <w:rsid w:val="00235891"/>
    <w:rsid w:val="00236BFB"/>
    <w:rsid w:val="00237575"/>
    <w:rsid w:val="00240092"/>
    <w:rsid w:val="00240A97"/>
    <w:rsid w:val="00241551"/>
    <w:rsid w:val="0024201E"/>
    <w:rsid w:val="002421B9"/>
    <w:rsid w:val="00243B97"/>
    <w:rsid w:val="002441DD"/>
    <w:rsid w:val="002454AA"/>
    <w:rsid w:val="00246ED2"/>
    <w:rsid w:val="00246F76"/>
    <w:rsid w:val="00251D14"/>
    <w:rsid w:val="00251D62"/>
    <w:rsid w:val="0025237B"/>
    <w:rsid w:val="00252E87"/>
    <w:rsid w:val="0025490A"/>
    <w:rsid w:val="00254E17"/>
    <w:rsid w:val="0025557A"/>
    <w:rsid w:val="0025647A"/>
    <w:rsid w:val="00261293"/>
    <w:rsid w:val="00261A56"/>
    <w:rsid w:val="00262C76"/>
    <w:rsid w:val="00262DA8"/>
    <w:rsid w:val="00262E9D"/>
    <w:rsid w:val="002643E7"/>
    <w:rsid w:val="002644BC"/>
    <w:rsid w:val="00265045"/>
    <w:rsid w:val="0026532D"/>
    <w:rsid w:val="0026661A"/>
    <w:rsid w:val="002666BA"/>
    <w:rsid w:val="002667A0"/>
    <w:rsid w:val="0027178C"/>
    <w:rsid w:val="00271D82"/>
    <w:rsid w:val="00275059"/>
    <w:rsid w:val="002753BE"/>
    <w:rsid w:val="00277FEC"/>
    <w:rsid w:val="0028113D"/>
    <w:rsid w:val="00281D85"/>
    <w:rsid w:val="00282C04"/>
    <w:rsid w:val="00283622"/>
    <w:rsid w:val="00284E2D"/>
    <w:rsid w:val="00286135"/>
    <w:rsid w:val="00286C3A"/>
    <w:rsid w:val="00287D01"/>
    <w:rsid w:val="00291F39"/>
    <w:rsid w:val="00292792"/>
    <w:rsid w:val="00292E5E"/>
    <w:rsid w:val="002933EA"/>
    <w:rsid w:val="0029349F"/>
    <w:rsid w:val="00293D27"/>
    <w:rsid w:val="00294060"/>
    <w:rsid w:val="00294D2B"/>
    <w:rsid w:val="00294E3B"/>
    <w:rsid w:val="00296BE9"/>
    <w:rsid w:val="00297AE7"/>
    <w:rsid w:val="002A0B6B"/>
    <w:rsid w:val="002A19D4"/>
    <w:rsid w:val="002A2134"/>
    <w:rsid w:val="002A2238"/>
    <w:rsid w:val="002A2F50"/>
    <w:rsid w:val="002A3B26"/>
    <w:rsid w:val="002A4532"/>
    <w:rsid w:val="002A4C8C"/>
    <w:rsid w:val="002A5085"/>
    <w:rsid w:val="002A5B7E"/>
    <w:rsid w:val="002A69E4"/>
    <w:rsid w:val="002A7A12"/>
    <w:rsid w:val="002A7B14"/>
    <w:rsid w:val="002B0371"/>
    <w:rsid w:val="002B28E2"/>
    <w:rsid w:val="002B3AED"/>
    <w:rsid w:val="002B449E"/>
    <w:rsid w:val="002B763E"/>
    <w:rsid w:val="002C097B"/>
    <w:rsid w:val="002C1CEE"/>
    <w:rsid w:val="002C1E39"/>
    <w:rsid w:val="002C24C5"/>
    <w:rsid w:val="002C4504"/>
    <w:rsid w:val="002C51CB"/>
    <w:rsid w:val="002C5705"/>
    <w:rsid w:val="002C5E0D"/>
    <w:rsid w:val="002C5FDC"/>
    <w:rsid w:val="002C6844"/>
    <w:rsid w:val="002C6EC5"/>
    <w:rsid w:val="002D0ACA"/>
    <w:rsid w:val="002D12DB"/>
    <w:rsid w:val="002D1722"/>
    <w:rsid w:val="002D1F13"/>
    <w:rsid w:val="002D270A"/>
    <w:rsid w:val="002D2D26"/>
    <w:rsid w:val="002D30BE"/>
    <w:rsid w:val="002D512B"/>
    <w:rsid w:val="002D52CA"/>
    <w:rsid w:val="002D5456"/>
    <w:rsid w:val="002D56CA"/>
    <w:rsid w:val="002D7AF6"/>
    <w:rsid w:val="002E0C72"/>
    <w:rsid w:val="002E5D2B"/>
    <w:rsid w:val="002E5E51"/>
    <w:rsid w:val="002E73BB"/>
    <w:rsid w:val="002E758C"/>
    <w:rsid w:val="002F0231"/>
    <w:rsid w:val="002F13BD"/>
    <w:rsid w:val="002F14FA"/>
    <w:rsid w:val="002F18A7"/>
    <w:rsid w:val="002F313B"/>
    <w:rsid w:val="002F38DD"/>
    <w:rsid w:val="002F42EB"/>
    <w:rsid w:val="002F6662"/>
    <w:rsid w:val="00300791"/>
    <w:rsid w:val="00301958"/>
    <w:rsid w:val="00302AA2"/>
    <w:rsid w:val="0030319D"/>
    <w:rsid w:val="003031BF"/>
    <w:rsid w:val="00303E11"/>
    <w:rsid w:val="00304ED4"/>
    <w:rsid w:val="00305A35"/>
    <w:rsid w:val="00305E69"/>
    <w:rsid w:val="0030683B"/>
    <w:rsid w:val="00306DCC"/>
    <w:rsid w:val="00310F6C"/>
    <w:rsid w:val="003112A1"/>
    <w:rsid w:val="00311F73"/>
    <w:rsid w:val="003123CE"/>
    <w:rsid w:val="00313EC4"/>
    <w:rsid w:val="00314095"/>
    <w:rsid w:val="0031584E"/>
    <w:rsid w:val="00316067"/>
    <w:rsid w:val="0031636D"/>
    <w:rsid w:val="003171D5"/>
    <w:rsid w:val="00317E59"/>
    <w:rsid w:val="00320F1F"/>
    <w:rsid w:val="00322419"/>
    <w:rsid w:val="00325CC2"/>
    <w:rsid w:val="00326E00"/>
    <w:rsid w:val="00327136"/>
    <w:rsid w:val="00330882"/>
    <w:rsid w:val="00330C29"/>
    <w:rsid w:val="003311F4"/>
    <w:rsid w:val="003319B0"/>
    <w:rsid w:val="003319C8"/>
    <w:rsid w:val="003324A2"/>
    <w:rsid w:val="0033271B"/>
    <w:rsid w:val="00332E06"/>
    <w:rsid w:val="00335A77"/>
    <w:rsid w:val="00336B68"/>
    <w:rsid w:val="00337065"/>
    <w:rsid w:val="0033728C"/>
    <w:rsid w:val="0034173B"/>
    <w:rsid w:val="00342B29"/>
    <w:rsid w:val="00342F8A"/>
    <w:rsid w:val="003454D2"/>
    <w:rsid w:val="003473CE"/>
    <w:rsid w:val="003476E6"/>
    <w:rsid w:val="003479A2"/>
    <w:rsid w:val="00350286"/>
    <w:rsid w:val="00350D19"/>
    <w:rsid w:val="00351ABC"/>
    <w:rsid w:val="00353854"/>
    <w:rsid w:val="00353EA5"/>
    <w:rsid w:val="0035442C"/>
    <w:rsid w:val="00354943"/>
    <w:rsid w:val="0035494C"/>
    <w:rsid w:val="00354AEA"/>
    <w:rsid w:val="00354C63"/>
    <w:rsid w:val="003552A3"/>
    <w:rsid w:val="00356AD3"/>
    <w:rsid w:val="00357376"/>
    <w:rsid w:val="003578CA"/>
    <w:rsid w:val="0036136A"/>
    <w:rsid w:val="00361933"/>
    <w:rsid w:val="00363091"/>
    <w:rsid w:val="00364D38"/>
    <w:rsid w:val="00365315"/>
    <w:rsid w:val="003656E4"/>
    <w:rsid w:val="00366344"/>
    <w:rsid w:val="0036648C"/>
    <w:rsid w:val="00366A74"/>
    <w:rsid w:val="00371B4B"/>
    <w:rsid w:val="00372661"/>
    <w:rsid w:val="00374054"/>
    <w:rsid w:val="0037506C"/>
    <w:rsid w:val="003757DC"/>
    <w:rsid w:val="00376F29"/>
    <w:rsid w:val="003771F1"/>
    <w:rsid w:val="0038135F"/>
    <w:rsid w:val="003834A6"/>
    <w:rsid w:val="00383ED3"/>
    <w:rsid w:val="00384613"/>
    <w:rsid w:val="00384D67"/>
    <w:rsid w:val="00384D99"/>
    <w:rsid w:val="00385900"/>
    <w:rsid w:val="00387575"/>
    <w:rsid w:val="00387708"/>
    <w:rsid w:val="003902B8"/>
    <w:rsid w:val="00390E53"/>
    <w:rsid w:val="003913A1"/>
    <w:rsid w:val="00391FD7"/>
    <w:rsid w:val="00392215"/>
    <w:rsid w:val="003924A3"/>
    <w:rsid w:val="00392556"/>
    <w:rsid w:val="003927DC"/>
    <w:rsid w:val="0039282D"/>
    <w:rsid w:val="003943C9"/>
    <w:rsid w:val="0039443F"/>
    <w:rsid w:val="00394480"/>
    <w:rsid w:val="00394C9D"/>
    <w:rsid w:val="0039648C"/>
    <w:rsid w:val="00397C7C"/>
    <w:rsid w:val="003A12FD"/>
    <w:rsid w:val="003A1382"/>
    <w:rsid w:val="003A1643"/>
    <w:rsid w:val="003A228B"/>
    <w:rsid w:val="003A2CA1"/>
    <w:rsid w:val="003A34BB"/>
    <w:rsid w:val="003A44BD"/>
    <w:rsid w:val="003A5736"/>
    <w:rsid w:val="003A5ED9"/>
    <w:rsid w:val="003A60BA"/>
    <w:rsid w:val="003A63F8"/>
    <w:rsid w:val="003B2467"/>
    <w:rsid w:val="003B4248"/>
    <w:rsid w:val="003B425C"/>
    <w:rsid w:val="003B5FCB"/>
    <w:rsid w:val="003B70A9"/>
    <w:rsid w:val="003B7523"/>
    <w:rsid w:val="003C0A16"/>
    <w:rsid w:val="003C34A0"/>
    <w:rsid w:val="003C3CD5"/>
    <w:rsid w:val="003C468B"/>
    <w:rsid w:val="003C51AD"/>
    <w:rsid w:val="003D0657"/>
    <w:rsid w:val="003D0A6A"/>
    <w:rsid w:val="003D23ED"/>
    <w:rsid w:val="003D2412"/>
    <w:rsid w:val="003D2CCC"/>
    <w:rsid w:val="003D2F04"/>
    <w:rsid w:val="003D4190"/>
    <w:rsid w:val="003D5AF3"/>
    <w:rsid w:val="003D5E39"/>
    <w:rsid w:val="003D7A1E"/>
    <w:rsid w:val="003E0757"/>
    <w:rsid w:val="003E12CB"/>
    <w:rsid w:val="003E2CFE"/>
    <w:rsid w:val="003E37CC"/>
    <w:rsid w:val="003E43BD"/>
    <w:rsid w:val="003E5200"/>
    <w:rsid w:val="003E5CE3"/>
    <w:rsid w:val="003E74DE"/>
    <w:rsid w:val="003E7924"/>
    <w:rsid w:val="003E79C8"/>
    <w:rsid w:val="003E7DA4"/>
    <w:rsid w:val="003E7F09"/>
    <w:rsid w:val="003F0BCA"/>
    <w:rsid w:val="003F2D2A"/>
    <w:rsid w:val="003F39AB"/>
    <w:rsid w:val="003F39B7"/>
    <w:rsid w:val="003F4912"/>
    <w:rsid w:val="003F4CA5"/>
    <w:rsid w:val="003F52DC"/>
    <w:rsid w:val="003F52F1"/>
    <w:rsid w:val="003F5B5E"/>
    <w:rsid w:val="003F5B81"/>
    <w:rsid w:val="003F694B"/>
    <w:rsid w:val="003F7911"/>
    <w:rsid w:val="004009C4"/>
    <w:rsid w:val="00401EB1"/>
    <w:rsid w:val="00402311"/>
    <w:rsid w:val="00402833"/>
    <w:rsid w:val="00402C01"/>
    <w:rsid w:val="004037CC"/>
    <w:rsid w:val="00404E54"/>
    <w:rsid w:val="00406036"/>
    <w:rsid w:val="004068C6"/>
    <w:rsid w:val="0040728E"/>
    <w:rsid w:val="00410DDB"/>
    <w:rsid w:val="00412354"/>
    <w:rsid w:val="004126AB"/>
    <w:rsid w:val="00412885"/>
    <w:rsid w:val="00413162"/>
    <w:rsid w:val="00413AB9"/>
    <w:rsid w:val="0041432B"/>
    <w:rsid w:val="00416FE5"/>
    <w:rsid w:val="00417308"/>
    <w:rsid w:val="00417B68"/>
    <w:rsid w:val="00420AB9"/>
    <w:rsid w:val="00422493"/>
    <w:rsid w:val="004243F2"/>
    <w:rsid w:val="004264D2"/>
    <w:rsid w:val="00427C1E"/>
    <w:rsid w:val="00427C83"/>
    <w:rsid w:val="00427C90"/>
    <w:rsid w:val="00431D88"/>
    <w:rsid w:val="004354BA"/>
    <w:rsid w:val="00435560"/>
    <w:rsid w:val="00437682"/>
    <w:rsid w:val="00441B5F"/>
    <w:rsid w:val="00442C45"/>
    <w:rsid w:val="00443010"/>
    <w:rsid w:val="004438C2"/>
    <w:rsid w:val="00443FAF"/>
    <w:rsid w:val="004469EF"/>
    <w:rsid w:val="00446B63"/>
    <w:rsid w:val="00451929"/>
    <w:rsid w:val="0045525C"/>
    <w:rsid w:val="00457E20"/>
    <w:rsid w:val="004613F4"/>
    <w:rsid w:val="00462A84"/>
    <w:rsid w:val="0046325F"/>
    <w:rsid w:val="00463563"/>
    <w:rsid w:val="004636BD"/>
    <w:rsid w:val="004641C3"/>
    <w:rsid w:val="00464288"/>
    <w:rsid w:val="004657A1"/>
    <w:rsid w:val="00465A16"/>
    <w:rsid w:val="00465A23"/>
    <w:rsid w:val="00466043"/>
    <w:rsid w:val="004666FE"/>
    <w:rsid w:val="00466E6D"/>
    <w:rsid w:val="00467648"/>
    <w:rsid w:val="00467B41"/>
    <w:rsid w:val="00471C88"/>
    <w:rsid w:val="00473620"/>
    <w:rsid w:val="00475B3C"/>
    <w:rsid w:val="00476727"/>
    <w:rsid w:val="00476C94"/>
    <w:rsid w:val="0048367A"/>
    <w:rsid w:val="004837D2"/>
    <w:rsid w:val="004842C5"/>
    <w:rsid w:val="004846B3"/>
    <w:rsid w:val="0048471F"/>
    <w:rsid w:val="00484BCC"/>
    <w:rsid w:val="00485756"/>
    <w:rsid w:val="00485A96"/>
    <w:rsid w:val="00485F23"/>
    <w:rsid w:val="004864AA"/>
    <w:rsid w:val="00490288"/>
    <w:rsid w:val="00493762"/>
    <w:rsid w:val="004955A9"/>
    <w:rsid w:val="0049616F"/>
    <w:rsid w:val="004968D3"/>
    <w:rsid w:val="00497337"/>
    <w:rsid w:val="004A08F0"/>
    <w:rsid w:val="004A1820"/>
    <w:rsid w:val="004A2FD1"/>
    <w:rsid w:val="004A36ED"/>
    <w:rsid w:val="004A40CA"/>
    <w:rsid w:val="004A50C8"/>
    <w:rsid w:val="004A59F4"/>
    <w:rsid w:val="004A63A2"/>
    <w:rsid w:val="004B136A"/>
    <w:rsid w:val="004B25CD"/>
    <w:rsid w:val="004B262A"/>
    <w:rsid w:val="004B2DE3"/>
    <w:rsid w:val="004B2F75"/>
    <w:rsid w:val="004B3538"/>
    <w:rsid w:val="004B460C"/>
    <w:rsid w:val="004B520D"/>
    <w:rsid w:val="004C0823"/>
    <w:rsid w:val="004C220C"/>
    <w:rsid w:val="004C3EC8"/>
    <w:rsid w:val="004C4549"/>
    <w:rsid w:val="004C5230"/>
    <w:rsid w:val="004C5299"/>
    <w:rsid w:val="004C5732"/>
    <w:rsid w:val="004C5876"/>
    <w:rsid w:val="004D0865"/>
    <w:rsid w:val="004D086E"/>
    <w:rsid w:val="004D1288"/>
    <w:rsid w:val="004D25CF"/>
    <w:rsid w:val="004D2B5A"/>
    <w:rsid w:val="004D5D29"/>
    <w:rsid w:val="004D62C7"/>
    <w:rsid w:val="004D74D2"/>
    <w:rsid w:val="004D7FDE"/>
    <w:rsid w:val="004E1E6B"/>
    <w:rsid w:val="004E1EC6"/>
    <w:rsid w:val="004E1EE0"/>
    <w:rsid w:val="004E23C1"/>
    <w:rsid w:val="004E25A4"/>
    <w:rsid w:val="004E4008"/>
    <w:rsid w:val="004E4260"/>
    <w:rsid w:val="004E5464"/>
    <w:rsid w:val="004E5F10"/>
    <w:rsid w:val="004E62D1"/>
    <w:rsid w:val="004E68FC"/>
    <w:rsid w:val="004E69A7"/>
    <w:rsid w:val="004E6F78"/>
    <w:rsid w:val="004E741B"/>
    <w:rsid w:val="004F04B5"/>
    <w:rsid w:val="004F0A47"/>
    <w:rsid w:val="004F0C24"/>
    <w:rsid w:val="004F19FD"/>
    <w:rsid w:val="004F1F0C"/>
    <w:rsid w:val="004F39D1"/>
    <w:rsid w:val="004F4923"/>
    <w:rsid w:val="004F612E"/>
    <w:rsid w:val="004F6AD0"/>
    <w:rsid w:val="00500254"/>
    <w:rsid w:val="0050048F"/>
    <w:rsid w:val="00500494"/>
    <w:rsid w:val="005015D2"/>
    <w:rsid w:val="005019C0"/>
    <w:rsid w:val="00501E52"/>
    <w:rsid w:val="005023F8"/>
    <w:rsid w:val="00502D9D"/>
    <w:rsid w:val="00503693"/>
    <w:rsid w:val="005040AE"/>
    <w:rsid w:val="0050513A"/>
    <w:rsid w:val="005052E6"/>
    <w:rsid w:val="0050668F"/>
    <w:rsid w:val="00507FA1"/>
    <w:rsid w:val="00510FB6"/>
    <w:rsid w:val="00514044"/>
    <w:rsid w:val="00514D32"/>
    <w:rsid w:val="00516FFA"/>
    <w:rsid w:val="005208E3"/>
    <w:rsid w:val="00520CD6"/>
    <w:rsid w:val="00522702"/>
    <w:rsid w:val="00522E9A"/>
    <w:rsid w:val="005233CE"/>
    <w:rsid w:val="0052397B"/>
    <w:rsid w:val="00523EFB"/>
    <w:rsid w:val="00524636"/>
    <w:rsid w:val="00524BB6"/>
    <w:rsid w:val="00526822"/>
    <w:rsid w:val="005272BA"/>
    <w:rsid w:val="0053040B"/>
    <w:rsid w:val="005311F5"/>
    <w:rsid w:val="005326DC"/>
    <w:rsid w:val="005354F0"/>
    <w:rsid w:val="00536011"/>
    <w:rsid w:val="005367BE"/>
    <w:rsid w:val="00537252"/>
    <w:rsid w:val="005407D9"/>
    <w:rsid w:val="00541654"/>
    <w:rsid w:val="005416F3"/>
    <w:rsid w:val="005417A8"/>
    <w:rsid w:val="00541F9C"/>
    <w:rsid w:val="0054636C"/>
    <w:rsid w:val="0054669B"/>
    <w:rsid w:val="005469DD"/>
    <w:rsid w:val="00551BE2"/>
    <w:rsid w:val="00551C5E"/>
    <w:rsid w:val="0055261E"/>
    <w:rsid w:val="005531B7"/>
    <w:rsid w:val="0055382C"/>
    <w:rsid w:val="00553EFD"/>
    <w:rsid w:val="00553F65"/>
    <w:rsid w:val="0055493C"/>
    <w:rsid w:val="00555DC8"/>
    <w:rsid w:val="00557723"/>
    <w:rsid w:val="0055780F"/>
    <w:rsid w:val="005614EF"/>
    <w:rsid w:val="0056313E"/>
    <w:rsid w:val="005638CB"/>
    <w:rsid w:val="00563FBE"/>
    <w:rsid w:val="005652A9"/>
    <w:rsid w:val="005677E3"/>
    <w:rsid w:val="00567FBF"/>
    <w:rsid w:val="005707F6"/>
    <w:rsid w:val="00571D23"/>
    <w:rsid w:val="005729EE"/>
    <w:rsid w:val="00572A83"/>
    <w:rsid w:val="00573E96"/>
    <w:rsid w:val="005753A8"/>
    <w:rsid w:val="00577FEA"/>
    <w:rsid w:val="0058026D"/>
    <w:rsid w:val="005817D5"/>
    <w:rsid w:val="00581F7B"/>
    <w:rsid w:val="00582968"/>
    <w:rsid w:val="00582EBA"/>
    <w:rsid w:val="00583C67"/>
    <w:rsid w:val="005841DF"/>
    <w:rsid w:val="00584853"/>
    <w:rsid w:val="00585466"/>
    <w:rsid w:val="00585655"/>
    <w:rsid w:val="005858D9"/>
    <w:rsid w:val="00587333"/>
    <w:rsid w:val="00587B85"/>
    <w:rsid w:val="00590315"/>
    <w:rsid w:val="00591A3C"/>
    <w:rsid w:val="0059273B"/>
    <w:rsid w:val="00592F41"/>
    <w:rsid w:val="005948FD"/>
    <w:rsid w:val="00594946"/>
    <w:rsid w:val="00594CF7"/>
    <w:rsid w:val="0059568A"/>
    <w:rsid w:val="00595A41"/>
    <w:rsid w:val="0059772E"/>
    <w:rsid w:val="005A1408"/>
    <w:rsid w:val="005A288B"/>
    <w:rsid w:val="005A2F5C"/>
    <w:rsid w:val="005A3CFA"/>
    <w:rsid w:val="005A3FA2"/>
    <w:rsid w:val="005A464A"/>
    <w:rsid w:val="005A5999"/>
    <w:rsid w:val="005A5BDF"/>
    <w:rsid w:val="005A5C3A"/>
    <w:rsid w:val="005A5DD2"/>
    <w:rsid w:val="005A63B3"/>
    <w:rsid w:val="005A69D3"/>
    <w:rsid w:val="005A7C3C"/>
    <w:rsid w:val="005B040B"/>
    <w:rsid w:val="005B13AA"/>
    <w:rsid w:val="005B1DF0"/>
    <w:rsid w:val="005B27EC"/>
    <w:rsid w:val="005B4558"/>
    <w:rsid w:val="005B4EA3"/>
    <w:rsid w:val="005B4FC3"/>
    <w:rsid w:val="005B51C7"/>
    <w:rsid w:val="005B51DD"/>
    <w:rsid w:val="005B5E19"/>
    <w:rsid w:val="005B6DDF"/>
    <w:rsid w:val="005B6E94"/>
    <w:rsid w:val="005C0526"/>
    <w:rsid w:val="005C0924"/>
    <w:rsid w:val="005C1220"/>
    <w:rsid w:val="005C2001"/>
    <w:rsid w:val="005C2235"/>
    <w:rsid w:val="005C4786"/>
    <w:rsid w:val="005C5058"/>
    <w:rsid w:val="005C50C6"/>
    <w:rsid w:val="005C6898"/>
    <w:rsid w:val="005C7BC3"/>
    <w:rsid w:val="005C7F54"/>
    <w:rsid w:val="005D0239"/>
    <w:rsid w:val="005D034E"/>
    <w:rsid w:val="005D0A18"/>
    <w:rsid w:val="005D15C6"/>
    <w:rsid w:val="005D2FDC"/>
    <w:rsid w:val="005D5073"/>
    <w:rsid w:val="005D7B2E"/>
    <w:rsid w:val="005E0612"/>
    <w:rsid w:val="005E08B4"/>
    <w:rsid w:val="005E0A89"/>
    <w:rsid w:val="005E30CB"/>
    <w:rsid w:val="005E31B8"/>
    <w:rsid w:val="005E3F1B"/>
    <w:rsid w:val="005E4B74"/>
    <w:rsid w:val="005E4DEB"/>
    <w:rsid w:val="005E5CAA"/>
    <w:rsid w:val="005F0700"/>
    <w:rsid w:val="005F07AD"/>
    <w:rsid w:val="005F0966"/>
    <w:rsid w:val="005F10D3"/>
    <w:rsid w:val="005F186C"/>
    <w:rsid w:val="005F27A3"/>
    <w:rsid w:val="005F2A95"/>
    <w:rsid w:val="005F2D47"/>
    <w:rsid w:val="005F2E60"/>
    <w:rsid w:val="005F44FA"/>
    <w:rsid w:val="005F51C9"/>
    <w:rsid w:val="005F5481"/>
    <w:rsid w:val="005F582D"/>
    <w:rsid w:val="005F5ED4"/>
    <w:rsid w:val="005F5F05"/>
    <w:rsid w:val="005F68D0"/>
    <w:rsid w:val="00600E9E"/>
    <w:rsid w:val="00601290"/>
    <w:rsid w:val="006016D9"/>
    <w:rsid w:val="00601E9F"/>
    <w:rsid w:val="00602568"/>
    <w:rsid w:val="00604E3C"/>
    <w:rsid w:val="00607BA1"/>
    <w:rsid w:val="006104B0"/>
    <w:rsid w:val="00611807"/>
    <w:rsid w:val="00611E0B"/>
    <w:rsid w:val="006123ED"/>
    <w:rsid w:val="00612793"/>
    <w:rsid w:val="00612A76"/>
    <w:rsid w:val="00612FFE"/>
    <w:rsid w:val="00613254"/>
    <w:rsid w:val="0061342B"/>
    <w:rsid w:val="00614E13"/>
    <w:rsid w:val="00614F3E"/>
    <w:rsid w:val="00615067"/>
    <w:rsid w:val="00615BBD"/>
    <w:rsid w:val="00615D42"/>
    <w:rsid w:val="006166C1"/>
    <w:rsid w:val="006207CC"/>
    <w:rsid w:val="00621393"/>
    <w:rsid w:val="00621ECB"/>
    <w:rsid w:val="00622266"/>
    <w:rsid w:val="006227DA"/>
    <w:rsid w:val="00622C60"/>
    <w:rsid w:val="00623669"/>
    <w:rsid w:val="006239F6"/>
    <w:rsid w:val="00623CAE"/>
    <w:rsid w:val="00623EDE"/>
    <w:rsid w:val="00624A5F"/>
    <w:rsid w:val="00625AE1"/>
    <w:rsid w:val="006270BA"/>
    <w:rsid w:val="0062722D"/>
    <w:rsid w:val="00630064"/>
    <w:rsid w:val="006322F5"/>
    <w:rsid w:val="00632848"/>
    <w:rsid w:val="00633D86"/>
    <w:rsid w:val="006340B8"/>
    <w:rsid w:val="0063446B"/>
    <w:rsid w:val="00635426"/>
    <w:rsid w:val="00635759"/>
    <w:rsid w:val="00635876"/>
    <w:rsid w:val="00635C9D"/>
    <w:rsid w:val="00635F47"/>
    <w:rsid w:val="006362B2"/>
    <w:rsid w:val="006366CC"/>
    <w:rsid w:val="00637627"/>
    <w:rsid w:val="00637FF7"/>
    <w:rsid w:val="0064112B"/>
    <w:rsid w:val="00641CC1"/>
    <w:rsid w:val="006420BE"/>
    <w:rsid w:val="00642818"/>
    <w:rsid w:val="006430BF"/>
    <w:rsid w:val="00643D2F"/>
    <w:rsid w:val="00644E1A"/>
    <w:rsid w:val="006456A1"/>
    <w:rsid w:val="00650D75"/>
    <w:rsid w:val="00651179"/>
    <w:rsid w:val="006517C7"/>
    <w:rsid w:val="00653C4E"/>
    <w:rsid w:val="006546CD"/>
    <w:rsid w:val="00654E79"/>
    <w:rsid w:val="00655063"/>
    <w:rsid w:val="00656B3C"/>
    <w:rsid w:val="006571E7"/>
    <w:rsid w:val="00660BF9"/>
    <w:rsid w:val="00660EBE"/>
    <w:rsid w:val="00661E22"/>
    <w:rsid w:val="006620ED"/>
    <w:rsid w:val="0066224F"/>
    <w:rsid w:val="00663160"/>
    <w:rsid w:val="00663236"/>
    <w:rsid w:val="006637AE"/>
    <w:rsid w:val="00663CEE"/>
    <w:rsid w:val="00664CC0"/>
    <w:rsid w:val="006662E1"/>
    <w:rsid w:val="0066660D"/>
    <w:rsid w:val="00666CF3"/>
    <w:rsid w:val="00667405"/>
    <w:rsid w:val="0067275C"/>
    <w:rsid w:val="0067298D"/>
    <w:rsid w:val="0067307B"/>
    <w:rsid w:val="00674FE0"/>
    <w:rsid w:val="006752EC"/>
    <w:rsid w:val="00675630"/>
    <w:rsid w:val="00675FBB"/>
    <w:rsid w:val="0067635C"/>
    <w:rsid w:val="00676CAE"/>
    <w:rsid w:val="00676D9C"/>
    <w:rsid w:val="00676F86"/>
    <w:rsid w:val="00680F28"/>
    <w:rsid w:val="006813A9"/>
    <w:rsid w:val="006814FD"/>
    <w:rsid w:val="00681CFE"/>
    <w:rsid w:val="006820AC"/>
    <w:rsid w:val="006823CC"/>
    <w:rsid w:val="006831E8"/>
    <w:rsid w:val="00683FEF"/>
    <w:rsid w:val="00684FE6"/>
    <w:rsid w:val="00685ED8"/>
    <w:rsid w:val="00685F94"/>
    <w:rsid w:val="00686BBF"/>
    <w:rsid w:val="00686C54"/>
    <w:rsid w:val="00692B9F"/>
    <w:rsid w:val="00692E4E"/>
    <w:rsid w:val="00692F6E"/>
    <w:rsid w:val="00692F7A"/>
    <w:rsid w:val="006932DC"/>
    <w:rsid w:val="00693AC4"/>
    <w:rsid w:val="006944F9"/>
    <w:rsid w:val="00695E4A"/>
    <w:rsid w:val="006965AC"/>
    <w:rsid w:val="006A154B"/>
    <w:rsid w:val="006A290B"/>
    <w:rsid w:val="006A5F2B"/>
    <w:rsid w:val="006A7FAF"/>
    <w:rsid w:val="006B0D7F"/>
    <w:rsid w:val="006B186D"/>
    <w:rsid w:val="006B1C87"/>
    <w:rsid w:val="006B2CB8"/>
    <w:rsid w:val="006B3231"/>
    <w:rsid w:val="006B36B0"/>
    <w:rsid w:val="006B4328"/>
    <w:rsid w:val="006B4739"/>
    <w:rsid w:val="006B507F"/>
    <w:rsid w:val="006B7B59"/>
    <w:rsid w:val="006B7E76"/>
    <w:rsid w:val="006C130E"/>
    <w:rsid w:val="006C195D"/>
    <w:rsid w:val="006C1C58"/>
    <w:rsid w:val="006C3905"/>
    <w:rsid w:val="006C3B32"/>
    <w:rsid w:val="006C4033"/>
    <w:rsid w:val="006C403F"/>
    <w:rsid w:val="006C447C"/>
    <w:rsid w:val="006C5671"/>
    <w:rsid w:val="006C5D49"/>
    <w:rsid w:val="006C5F70"/>
    <w:rsid w:val="006C6385"/>
    <w:rsid w:val="006C6A14"/>
    <w:rsid w:val="006C7D79"/>
    <w:rsid w:val="006D13FE"/>
    <w:rsid w:val="006D1BB0"/>
    <w:rsid w:val="006D1BC7"/>
    <w:rsid w:val="006D2211"/>
    <w:rsid w:val="006D2A55"/>
    <w:rsid w:val="006D2F68"/>
    <w:rsid w:val="006D3F68"/>
    <w:rsid w:val="006D4966"/>
    <w:rsid w:val="006E0A65"/>
    <w:rsid w:val="006E17BC"/>
    <w:rsid w:val="006E1DF9"/>
    <w:rsid w:val="006E29EE"/>
    <w:rsid w:val="006E29F3"/>
    <w:rsid w:val="006E38E9"/>
    <w:rsid w:val="006E5697"/>
    <w:rsid w:val="006E65FA"/>
    <w:rsid w:val="006F223A"/>
    <w:rsid w:val="006F26D5"/>
    <w:rsid w:val="006F27CD"/>
    <w:rsid w:val="006F2A63"/>
    <w:rsid w:val="006F4C9F"/>
    <w:rsid w:val="006F4F71"/>
    <w:rsid w:val="006F50ED"/>
    <w:rsid w:val="006F5BAE"/>
    <w:rsid w:val="006F6593"/>
    <w:rsid w:val="006F761D"/>
    <w:rsid w:val="007000EE"/>
    <w:rsid w:val="00700193"/>
    <w:rsid w:val="0070129F"/>
    <w:rsid w:val="00701987"/>
    <w:rsid w:val="00701AAB"/>
    <w:rsid w:val="00701AEB"/>
    <w:rsid w:val="0070510F"/>
    <w:rsid w:val="007064B3"/>
    <w:rsid w:val="00706554"/>
    <w:rsid w:val="00706B9B"/>
    <w:rsid w:val="00706F84"/>
    <w:rsid w:val="007119C8"/>
    <w:rsid w:val="0071221E"/>
    <w:rsid w:val="00712DB3"/>
    <w:rsid w:val="00712F80"/>
    <w:rsid w:val="0071304F"/>
    <w:rsid w:val="00713B1E"/>
    <w:rsid w:val="00714F5C"/>
    <w:rsid w:val="007156D8"/>
    <w:rsid w:val="00715A25"/>
    <w:rsid w:val="00715C74"/>
    <w:rsid w:val="007165A5"/>
    <w:rsid w:val="0071744B"/>
    <w:rsid w:val="007200C7"/>
    <w:rsid w:val="007206BC"/>
    <w:rsid w:val="00721616"/>
    <w:rsid w:val="007219FB"/>
    <w:rsid w:val="00722970"/>
    <w:rsid w:val="007242C0"/>
    <w:rsid w:val="007249A6"/>
    <w:rsid w:val="00725CB0"/>
    <w:rsid w:val="00725F3E"/>
    <w:rsid w:val="00731372"/>
    <w:rsid w:val="0073287F"/>
    <w:rsid w:val="0073303A"/>
    <w:rsid w:val="007338AA"/>
    <w:rsid w:val="00733A45"/>
    <w:rsid w:val="00733C72"/>
    <w:rsid w:val="00734AFF"/>
    <w:rsid w:val="00740F0C"/>
    <w:rsid w:val="00741A8C"/>
    <w:rsid w:val="0074246B"/>
    <w:rsid w:val="00743123"/>
    <w:rsid w:val="007437D7"/>
    <w:rsid w:val="00743EC1"/>
    <w:rsid w:val="007447C6"/>
    <w:rsid w:val="00744F67"/>
    <w:rsid w:val="007465B1"/>
    <w:rsid w:val="00746C8C"/>
    <w:rsid w:val="00747CBC"/>
    <w:rsid w:val="007500DE"/>
    <w:rsid w:val="00750745"/>
    <w:rsid w:val="00750763"/>
    <w:rsid w:val="0075092D"/>
    <w:rsid w:val="00750C40"/>
    <w:rsid w:val="007511D9"/>
    <w:rsid w:val="00752E51"/>
    <w:rsid w:val="007539AE"/>
    <w:rsid w:val="00754F0B"/>
    <w:rsid w:val="00755BE5"/>
    <w:rsid w:val="00755C4F"/>
    <w:rsid w:val="0075726A"/>
    <w:rsid w:val="00760993"/>
    <w:rsid w:val="00763154"/>
    <w:rsid w:val="00763EDE"/>
    <w:rsid w:val="00764520"/>
    <w:rsid w:val="00764598"/>
    <w:rsid w:val="00765144"/>
    <w:rsid w:val="00765455"/>
    <w:rsid w:val="00766403"/>
    <w:rsid w:val="007676A3"/>
    <w:rsid w:val="00767A2E"/>
    <w:rsid w:val="00767E3E"/>
    <w:rsid w:val="0077285E"/>
    <w:rsid w:val="00772949"/>
    <w:rsid w:val="00772C40"/>
    <w:rsid w:val="00775D0B"/>
    <w:rsid w:val="00776526"/>
    <w:rsid w:val="0077763C"/>
    <w:rsid w:val="00777697"/>
    <w:rsid w:val="0077797D"/>
    <w:rsid w:val="00777A62"/>
    <w:rsid w:val="00780550"/>
    <w:rsid w:val="007809F2"/>
    <w:rsid w:val="00780B1B"/>
    <w:rsid w:val="00781D2C"/>
    <w:rsid w:val="00783A42"/>
    <w:rsid w:val="007841C8"/>
    <w:rsid w:val="00784219"/>
    <w:rsid w:val="00784CC2"/>
    <w:rsid w:val="0078554F"/>
    <w:rsid w:val="0078566E"/>
    <w:rsid w:val="00786276"/>
    <w:rsid w:val="0078687D"/>
    <w:rsid w:val="00786F6E"/>
    <w:rsid w:val="0078724B"/>
    <w:rsid w:val="00787B52"/>
    <w:rsid w:val="00787C38"/>
    <w:rsid w:val="007904AA"/>
    <w:rsid w:val="00791970"/>
    <w:rsid w:val="00791ED2"/>
    <w:rsid w:val="00792116"/>
    <w:rsid w:val="0079361B"/>
    <w:rsid w:val="00794440"/>
    <w:rsid w:val="007954ED"/>
    <w:rsid w:val="0079578C"/>
    <w:rsid w:val="00795A2D"/>
    <w:rsid w:val="00795AD2"/>
    <w:rsid w:val="00795AEE"/>
    <w:rsid w:val="007A0178"/>
    <w:rsid w:val="007A0A0A"/>
    <w:rsid w:val="007A1A8C"/>
    <w:rsid w:val="007A4C22"/>
    <w:rsid w:val="007A628D"/>
    <w:rsid w:val="007A6B5C"/>
    <w:rsid w:val="007B1279"/>
    <w:rsid w:val="007B1367"/>
    <w:rsid w:val="007B2A3C"/>
    <w:rsid w:val="007B340A"/>
    <w:rsid w:val="007B3F31"/>
    <w:rsid w:val="007B4E63"/>
    <w:rsid w:val="007B57D7"/>
    <w:rsid w:val="007B5932"/>
    <w:rsid w:val="007B6425"/>
    <w:rsid w:val="007C30BB"/>
    <w:rsid w:val="007C37AA"/>
    <w:rsid w:val="007C3F1A"/>
    <w:rsid w:val="007C5B56"/>
    <w:rsid w:val="007C69AB"/>
    <w:rsid w:val="007C6B9F"/>
    <w:rsid w:val="007C6DCB"/>
    <w:rsid w:val="007C7109"/>
    <w:rsid w:val="007C7141"/>
    <w:rsid w:val="007C7495"/>
    <w:rsid w:val="007C77B2"/>
    <w:rsid w:val="007C7A38"/>
    <w:rsid w:val="007D0104"/>
    <w:rsid w:val="007D075C"/>
    <w:rsid w:val="007D0C6E"/>
    <w:rsid w:val="007D0D43"/>
    <w:rsid w:val="007D1A7E"/>
    <w:rsid w:val="007D3A70"/>
    <w:rsid w:val="007D3F7F"/>
    <w:rsid w:val="007D4624"/>
    <w:rsid w:val="007D4D76"/>
    <w:rsid w:val="007D6440"/>
    <w:rsid w:val="007E1B0D"/>
    <w:rsid w:val="007E1BAC"/>
    <w:rsid w:val="007E2ABE"/>
    <w:rsid w:val="007E3795"/>
    <w:rsid w:val="007E5293"/>
    <w:rsid w:val="007E61C8"/>
    <w:rsid w:val="007F038C"/>
    <w:rsid w:val="007F03BA"/>
    <w:rsid w:val="007F1DA4"/>
    <w:rsid w:val="007F5277"/>
    <w:rsid w:val="007F5897"/>
    <w:rsid w:val="007F68AF"/>
    <w:rsid w:val="007F6FFA"/>
    <w:rsid w:val="007F76FA"/>
    <w:rsid w:val="007F7D41"/>
    <w:rsid w:val="00800B71"/>
    <w:rsid w:val="00800DD5"/>
    <w:rsid w:val="00803FD1"/>
    <w:rsid w:val="00804298"/>
    <w:rsid w:val="00804F46"/>
    <w:rsid w:val="00805632"/>
    <w:rsid w:val="00805B29"/>
    <w:rsid w:val="00805BD2"/>
    <w:rsid w:val="00805EDE"/>
    <w:rsid w:val="0080653C"/>
    <w:rsid w:val="008073F3"/>
    <w:rsid w:val="0081017D"/>
    <w:rsid w:val="0081083C"/>
    <w:rsid w:val="00810A25"/>
    <w:rsid w:val="00810BD2"/>
    <w:rsid w:val="0081232C"/>
    <w:rsid w:val="008139D0"/>
    <w:rsid w:val="00813C3C"/>
    <w:rsid w:val="00813DB6"/>
    <w:rsid w:val="00814A90"/>
    <w:rsid w:val="00817927"/>
    <w:rsid w:val="00821701"/>
    <w:rsid w:val="00822F78"/>
    <w:rsid w:val="008230CC"/>
    <w:rsid w:val="00823611"/>
    <w:rsid w:val="008237DB"/>
    <w:rsid w:val="008238EC"/>
    <w:rsid w:val="008242D4"/>
    <w:rsid w:val="0082441A"/>
    <w:rsid w:val="00824D75"/>
    <w:rsid w:val="00826DA4"/>
    <w:rsid w:val="00827309"/>
    <w:rsid w:val="00827D55"/>
    <w:rsid w:val="00831AAA"/>
    <w:rsid w:val="00832034"/>
    <w:rsid w:val="00832697"/>
    <w:rsid w:val="00832A4D"/>
    <w:rsid w:val="0083398D"/>
    <w:rsid w:val="008349D5"/>
    <w:rsid w:val="00835996"/>
    <w:rsid w:val="00836080"/>
    <w:rsid w:val="00837911"/>
    <w:rsid w:val="0084015F"/>
    <w:rsid w:val="008406EB"/>
    <w:rsid w:val="00840CD0"/>
    <w:rsid w:val="00841704"/>
    <w:rsid w:val="008422FB"/>
    <w:rsid w:val="00843DB1"/>
    <w:rsid w:val="00844A97"/>
    <w:rsid w:val="00844C8B"/>
    <w:rsid w:val="00845084"/>
    <w:rsid w:val="0084531E"/>
    <w:rsid w:val="008469D7"/>
    <w:rsid w:val="00847D49"/>
    <w:rsid w:val="0085357C"/>
    <w:rsid w:val="00853F40"/>
    <w:rsid w:val="00854816"/>
    <w:rsid w:val="00854F19"/>
    <w:rsid w:val="00855327"/>
    <w:rsid w:val="00855461"/>
    <w:rsid w:val="00855935"/>
    <w:rsid w:val="00856858"/>
    <w:rsid w:val="008569A2"/>
    <w:rsid w:val="00862790"/>
    <w:rsid w:val="00863630"/>
    <w:rsid w:val="008663BA"/>
    <w:rsid w:val="008663FC"/>
    <w:rsid w:val="00866565"/>
    <w:rsid w:val="00867575"/>
    <w:rsid w:val="00867BFE"/>
    <w:rsid w:val="00867F7A"/>
    <w:rsid w:val="00871563"/>
    <w:rsid w:val="008717BE"/>
    <w:rsid w:val="008720E3"/>
    <w:rsid w:val="00872281"/>
    <w:rsid w:val="008736E9"/>
    <w:rsid w:val="0087524B"/>
    <w:rsid w:val="0087731F"/>
    <w:rsid w:val="008778D0"/>
    <w:rsid w:val="00877B49"/>
    <w:rsid w:val="00880699"/>
    <w:rsid w:val="0088073C"/>
    <w:rsid w:val="008808D8"/>
    <w:rsid w:val="00881333"/>
    <w:rsid w:val="008821C8"/>
    <w:rsid w:val="00882A1D"/>
    <w:rsid w:val="00882C9B"/>
    <w:rsid w:val="00883B6F"/>
    <w:rsid w:val="00884E4C"/>
    <w:rsid w:val="008860B7"/>
    <w:rsid w:val="00887020"/>
    <w:rsid w:val="00887225"/>
    <w:rsid w:val="00887513"/>
    <w:rsid w:val="00887956"/>
    <w:rsid w:val="008900E6"/>
    <w:rsid w:val="00891DB8"/>
    <w:rsid w:val="008929F0"/>
    <w:rsid w:val="00893650"/>
    <w:rsid w:val="00893F95"/>
    <w:rsid w:val="0089541C"/>
    <w:rsid w:val="00896C88"/>
    <w:rsid w:val="008A0199"/>
    <w:rsid w:val="008A0943"/>
    <w:rsid w:val="008A12F4"/>
    <w:rsid w:val="008A1F47"/>
    <w:rsid w:val="008A2697"/>
    <w:rsid w:val="008A4CB2"/>
    <w:rsid w:val="008A636D"/>
    <w:rsid w:val="008A64A5"/>
    <w:rsid w:val="008A68F6"/>
    <w:rsid w:val="008A74C3"/>
    <w:rsid w:val="008A78E7"/>
    <w:rsid w:val="008A7F4E"/>
    <w:rsid w:val="008B003E"/>
    <w:rsid w:val="008B176F"/>
    <w:rsid w:val="008B2287"/>
    <w:rsid w:val="008B27AB"/>
    <w:rsid w:val="008B378E"/>
    <w:rsid w:val="008B3CAF"/>
    <w:rsid w:val="008B4E97"/>
    <w:rsid w:val="008B62CA"/>
    <w:rsid w:val="008B7A3E"/>
    <w:rsid w:val="008C01EC"/>
    <w:rsid w:val="008C0553"/>
    <w:rsid w:val="008C09B6"/>
    <w:rsid w:val="008C20FB"/>
    <w:rsid w:val="008C21E1"/>
    <w:rsid w:val="008C2E28"/>
    <w:rsid w:val="008C31A5"/>
    <w:rsid w:val="008C3B42"/>
    <w:rsid w:val="008C472A"/>
    <w:rsid w:val="008C5CAF"/>
    <w:rsid w:val="008C6493"/>
    <w:rsid w:val="008D01DC"/>
    <w:rsid w:val="008D38C1"/>
    <w:rsid w:val="008D413B"/>
    <w:rsid w:val="008D4215"/>
    <w:rsid w:val="008D46F6"/>
    <w:rsid w:val="008D499A"/>
    <w:rsid w:val="008D4A21"/>
    <w:rsid w:val="008D6392"/>
    <w:rsid w:val="008D7457"/>
    <w:rsid w:val="008D7A9A"/>
    <w:rsid w:val="008D7C16"/>
    <w:rsid w:val="008E1DAA"/>
    <w:rsid w:val="008E4524"/>
    <w:rsid w:val="008E4727"/>
    <w:rsid w:val="008E4EFB"/>
    <w:rsid w:val="008E56B2"/>
    <w:rsid w:val="008E6789"/>
    <w:rsid w:val="008E719C"/>
    <w:rsid w:val="008F0771"/>
    <w:rsid w:val="008F1826"/>
    <w:rsid w:val="008F2251"/>
    <w:rsid w:val="008F24DC"/>
    <w:rsid w:val="008F2B04"/>
    <w:rsid w:val="008F4A34"/>
    <w:rsid w:val="008F627E"/>
    <w:rsid w:val="008F6791"/>
    <w:rsid w:val="00900359"/>
    <w:rsid w:val="0090047E"/>
    <w:rsid w:val="00900621"/>
    <w:rsid w:val="00900F5F"/>
    <w:rsid w:val="00902848"/>
    <w:rsid w:val="0090337B"/>
    <w:rsid w:val="009039D3"/>
    <w:rsid w:val="00905622"/>
    <w:rsid w:val="00905C6E"/>
    <w:rsid w:val="00906179"/>
    <w:rsid w:val="009070D7"/>
    <w:rsid w:val="00913E32"/>
    <w:rsid w:val="00915574"/>
    <w:rsid w:val="009156BE"/>
    <w:rsid w:val="00916283"/>
    <w:rsid w:val="00916361"/>
    <w:rsid w:val="009166AB"/>
    <w:rsid w:val="00916824"/>
    <w:rsid w:val="00916CB1"/>
    <w:rsid w:val="009174D1"/>
    <w:rsid w:val="00917B6A"/>
    <w:rsid w:val="00917C4D"/>
    <w:rsid w:val="00917CE7"/>
    <w:rsid w:val="00921ABF"/>
    <w:rsid w:val="009221D3"/>
    <w:rsid w:val="0092224E"/>
    <w:rsid w:val="009237B8"/>
    <w:rsid w:val="0092455F"/>
    <w:rsid w:val="00924A1B"/>
    <w:rsid w:val="00924BF4"/>
    <w:rsid w:val="00925161"/>
    <w:rsid w:val="009319F5"/>
    <w:rsid w:val="0093275A"/>
    <w:rsid w:val="00932F10"/>
    <w:rsid w:val="009338D4"/>
    <w:rsid w:val="00933A55"/>
    <w:rsid w:val="009357A1"/>
    <w:rsid w:val="00936489"/>
    <w:rsid w:val="00936A09"/>
    <w:rsid w:val="009405DA"/>
    <w:rsid w:val="0094125A"/>
    <w:rsid w:val="00941270"/>
    <w:rsid w:val="00941526"/>
    <w:rsid w:val="0094217C"/>
    <w:rsid w:val="00942285"/>
    <w:rsid w:val="0094284E"/>
    <w:rsid w:val="009430FE"/>
    <w:rsid w:val="00944548"/>
    <w:rsid w:val="009449AE"/>
    <w:rsid w:val="00946F3D"/>
    <w:rsid w:val="00947D9F"/>
    <w:rsid w:val="00951980"/>
    <w:rsid w:val="00952A9E"/>
    <w:rsid w:val="00952B3D"/>
    <w:rsid w:val="00953203"/>
    <w:rsid w:val="00953D25"/>
    <w:rsid w:val="00953D84"/>
    <w:rsid w:val="0095471E"/>
    <w:rsid w:val="00954F36"/>
    <w:rsid w:val="00955CBB"/>
    <w:rsid w:val="00956DDE"/>
    <w:rsid w:val="009577D6"/>
    <w:rsid w:val="00960F2E"/>
    <w:rsid w:val="00961A9D"/>
    <w:rsid w:val="00962384"/>
    <w:rsid w:val="009648DA"/>
    <w:rsid w:val="00966B9D"/>
    <w:rsid w:val="00974405"/>
    <w:rsid w:val="00974B6C"/>
    <w:rsid w:val="0097570E"/>
    <w:rsid w:val="0097580C"/>
    <w:rsid w:val="00976919"/>
    <w:rsid w:val="009779C4"/>
    <w:rsid w:val="00977C99"/>
    <w:rsid w:val="00977E4D"/>
    <w:rsid w:val="00980BC0"/>
    <w:rsid w:val="009814F9"/>
    <w:rsid w:val="009823BC"/>
    <w:rsid w:val="0098339A"/>
    <w:rsid w:val="00984BC3"/>
    <w:rsid w:val="009858C8"/>
    <w:rsid w:val="00987492"/>
    <w:rsid w:val="00987856"/>
    <w:rsid w:val="00990D1A"/>
    <w:rsid w:val="00991BE2"/>
    <w:rsid w:val="0099587D"/>
    <w:rsid w:val="00995993"/>
    <w:rsid w:val="00995A99"/>
    <w:rsid w:val="00995DF6"/>
    <w:rsid w:val="0099623E"/>
    <w:rsid w:val="00996614"/>
    <w:rsid w:val="00996FBC"/>
    <w:rsid w:val="009971AE"/>
    <w:rsid w:val="00997833"/>
    <w:rsid w:val="00997A62"/>
    <w:rsid w:val="009A0AD4"/>
    <w:rsid w:val="009A18C8"/>
    <w:rsid w:val="009A1C27"/>
    <w:rsid w:val="009A3F1C"/>
    <w:rsid w:val="009A42DE"/>
    <w:rsid w:val="009A5829"/>
    <w:rsid w:val="009A75FF"/>
    <w:rsid w:val="009B0EE9"/>
    <w:rsid w:val="009B0FE4"/>
    <w:rsid w:val="009B182A"/>
    <w:rsid w:val="009B1B65"/>
    <w:rsid w:val="009B255C"/>
    <w:rsid w:val="009B3B62"/>
    <w:rsid w:val="009B5056"/>
    <w:rsid w:val="009B50E8"/>
    <w:rsid w:val="009B5146"/>
    <w:rsid w:val="009B6A6C"/>
    <w:rsid w:val="009B724A"/>
    <w:rsid w:val="009C057C"/>
    <w:rsid w:val="009C0EE1"/>
    <w:rsid w:val="009C1FE4"/>
    <w:rsid w:val="009C226D"/>
    <w:rsid w:val="009C2936"/>
    <w:rsid w:val="009C4B79"/>
    <w:rsid w:val="009D01B0"/>
    <w:rsid w:val="009D03F6"/>
    <w:rsid w:val="009D102A"/>
    <w:rsid w:val="009D1969"/>
    <w:rsid w:val="009D6BE9"/>
    <w:rsid w:val="009D7AA3"/>
    <w:rsid w:val="009E0653"/>
    <w:rsid w:val="009E2535"/>
    <w:rsid w:val="009E335A"/>
    <w:rsid w:val="009E374C"/>
    <w:rsid w:val="009E3842"/>
    <w:rsid w:val="009E3AA4"/>
    <w:rsid w:val="009E4D09"/>
    <w:rsid w:val="009E55D4"/>
    <w:rsid w:val="009E60A5"/>
    <w:rsid w:val="009E64C2"/>
    <w:rsid w:val="009E6B71"/>
    <w:rsid w:val="009E6ED0"/>
    <w:rsid w:val="009E711F"/>
    <w:rsid w:val="009F0874"/>
    <w:rsid w:val="009F194D"/>
    <w:rsid w:val="009F1D59"/>
    <w:rsid w:val="009F2C8A"/>
    <w:rsid w:val="009F36A8"/>
    <w:rsid w:val="009F379D"/>
    <w:rsid w:val="009F3AA3"/>
    <w:rsid w:val="009F67B0"/>
    <w:rsid w:val="009F6E30"/>
    <w:rsid w:val="009F7D90"/>
    <w:rsid w:val="009F7F3D"/>
    <w:rsid w:val="00A008CB"/>
    <w:rsid w:val="00A00938"/>
    <w:rsid w:val="00A00976"/>
    <w:rsid w:val="00A011A9"/>
    <w:rsid w:val="00A01845"/>
    <w:rsid w:val="00A01A43"/>
    <w:rsid w:val="00A03FAA"/>
    <w:rsid w:val="00A04B55"/>
    <w:rsid w:val="00A0697F"/>
    <w:rsid w:val="00A06B49"/>
    <w:rsid w:val="00A0719E"/>
    <w:rsid w:val="00A07399"/>
    <w:rsid w:val="00A07BED"/>
    <w:rsid w:val="00A104A2"/>
    <w:rsid w:val="00A10926"/>
    <w:rsid w:val="00A10BC8"/>
    <w:rsid w:val="00A11362"/>
    <w:rsid w:val="00A1280A"/>
    <w:rsid w:val="00A12DE9"/>
    <w:rsid w:val="00A12F1A"/>
    <w:rsid w:val="00A13259"/>
    <w:rsid w:val="00A134EF"/>
    <w:rsid w:val="00A163F8"/>
    <w:rsid w:val="00A16FB4"/>
    <w:rsid w:val="00A17191"/>
    <w:rsid w:val="00A17D8C"/>
    <w:rsid w:val="00A22B69"/>
    <w:rsid w:val="00A22F69"/>
    <w:rsid w:val="00A23B46"/>
    <w:rsid w:val="00A23D56"/>
    <w:rsid w:val="00A2470F"/>
    <w:rsid w:val="00A25126"/>
    <w:rsid w:val="00A25A74"/>
    <w:rsid w:val="00A267A8"/>
    <w:rsid w:val="00A2744F"/>
    <w:rsid w:val="00A30617"/>
    <w:rsid w:val="00A32D39"/>
    <w:rsid w:val="00A336F6"/>
    <w:rsid w:val="00A345FF"/>
    <w:rsid w:val="00A34F89"/>
    <w:rsid w:val="00A35D9B"/>
    <w:rsid w:val="00A3644A"/>
    <w:rsid w:val="00A37546"/>
    <w:rsid w:val="00A37DA2"/>
    <w:rsid w:val="00A425FB"/>
    <w:rsid w:val="00A4275B"/>
    <w:rsid w:val="00A4314D"/>
    <w:rsid w:val="00A440AF"/>
    <w:rsid w:val="00A446FB"/>
    <w:rsid w:val="00A449DC"/>
    <w:rsid w:val="00A45308"/>
    <w:rsid w:val="00A4553B"/>
    <w:rsid w:val="00A47564"/>
    <w:rsid w:val="00A516C2"/>
    <w:rsid w:val="00A5481B"/>
    <w:rsid w:val="00A54867"/>
    <w:rsid w:val="00A54B07"/>
    <w:rsid w:val="00A56450"/>
    <w:rsid w:val="00A564CC"/>
    <w:rsid w:val="00A5650B"/>
    <w:rsid w:val="00A56A25"/>
    <w:rsid w:val="00A60593"/>
    <w:rsid w:val="00A60E28"/>
    <w:rsid w:val="00A61602"/>
    <w:rsid w:val="00A62910"/>
    <w:rsid w:val="00A640E1"/>
    <w:rsid w:val="00A64217"/>
    <w:rsid w:val="00A643AE"/>
    <w:rsid w:val="00A65351"/>
    <w:rsid w:val="00A655EF"/>
    <w:rsid w:val="00A66A0B"/>
    <w:rsid w:val="00A67A51"/>
    <w:rsid w:val="00A67CF3"/>
    <w:rsid w:val="00A67EA9"/>
    <w:rsid w:val="00A71680"/>
    <w:rsid w:val="00A71A9A"/>
    <w:rsid w:val="00A735F0"/>
    <w:rsid w:val="00A73F62"/>
    <w:rsid w:val="00A767AC"/>
    <w:rsid w:val="00A76E75"/>
    <w:rsid w:val="00A77D24"/>
    <w:rsid w:val="00A8121D"/>
    <w:rsid w:val="00A8307F"/>
    <w:rsid w:val="00A8396B"/>
    <w:rsid w:val="00A84EE6"/>
    <w:rsid w:val="00A85038"/>
    <w:rsid w:val="00A853FE"/>
    <w:rsid w:val="00A862B0"/>
    <w:rsid w:val="00A87F0B"/>
    <w:rsid w:val="00A90F3F"/>
    <w:rsid w:val="00A91AFE"/>
    <w:rsid w:val="00A93CFA"/>
    <w:rsid w:val="00A95537"/>
    <w:rsid w:val="00A96056"/>
    <w:rsid w:val="00A967DB"/>
    <w:rsid w:val="00A972E5"/>
    <w:rsid w:val="00A9783C"/>
    <w:rsid w:val="00AA170B"/>
    <w:rsid w:val="00AA1AA8"/>
    <w:rsid w:val="00AA22C7"/>
    <w:rsid w:val="00AA2F70"/>
    <w:rsid w:val="00AA3334"/>
    <w:rsid w:val="00AA3CF7"/>
    <w:rsid w:val="00AA4B91"/>
    <w:rsid w:val="00AA6F7E"/>
    <w:rsid w:val="00AA7758"/>
    <w:rsid w:val="00AB0062"/>
    <w:rsid w:val="00AB066A"/>
    <w:rsid w:val="00AB0E8C"/>
    <w:rsid w:val="00AB138A"/>
    <w:rsid w:val="00AB4D48"/>
    <w:rsid w:val="00AB526C"/>
    <w:rsid w:val="00AB69F2"/>
    <w:rsid w:val="00AB7503"/>
    <w:rsid w:val="00AB795D"/>
    <w:rsid w:val="00AB7FC9"/>
    <w:rsid w:val="00AC07A9"/>
    <w:rsid w:val="00AC0BC7"/>
    <w:rsid w:val="00AC17C2"/>
    <w:rsid w:val="00AC17DE"/>
    <w:rsid w:val="00AC1A70"/>
    <w:rsid w:val="00AC3365"/>
    <w:rsid w:val="00AC3DEE"/>
    <w:rsid w:val="00AC53A1"/>
    <w:rsid w:val="00AC60FE"/>
    <w:rsid w:val="00AC75F2"/>
    <w:rsid w:val="00AC7BE0"/>
    <w:rsid w:val="00AD0783"/>
    <w:rsid w:val="00AD19CD"/>
    <w:rsid w:val="00AD2EEB"/>
    <w:rsid w:val="00AD43F2"/>
    <w:rsid w:val="00AD45DB"/>
    <w:rsid w:val="00AD491C"/>
    <w:rsid w:val="00AD4A2D"/>
    <w:rsid w:val="00AD5674"/>
    <w:rsid w:val="00AD5798"/>
    <w:rsid w:val="00AD688C"/>
    <w:rsid w:val="00AD696B"/>
    <w:rsid w:val="00AE02F2"/>
    <w:rsid w:val="00AE079F"/>
    <w:rsid w:val="00AE1D47"/>
    <w:rsid w:val="00AE44CF"/>
    <w:rsid w:val="00AE4E15"/>
    <w:rsid w:val="00AE6E52"/>
    <w:rsid w:val="00AE7FDF"/>
    <w:rsid w:val="00AF026F"/>
    <w:rsid w:val="00AF13D3"/>
    <w:rsid w:val="00AF1F00"/>
    <w:rsid w:val="00AF23C1"/>
    <w:rsid w:val="00AF2721"/>
    <w:rsid w:val="00AF2E52"/>
    <w:rsid w:val="00AF33AC"/>
    <w:rsid w:val="00AF3E8F"/>
    <w:rsid w:val="00AF428C"/>
    <w:rsid w:val="00AF5134"/>
    <w:rsid w:val="00AF6448"/>
    <w:rsid w:val="00AF6A0A"/>
    <w:rsid w:val="00AF6C62"/>
    <w:rsid w:val="00B00B71"/>
    <w:rsid w:val="00B01273"/>
    <w:rsid w:val="00B02F75"/>
    <w:rsid w:val="00B02FAD"/>
    <w:rsid w:val="00B05CDB"/>
    <w:rsid w:val="00B078F2"/>
    <w:rsid w:val="00B10BB1"/>
    <w:rsid w:val="00B11144"/>
    <w:rsid w:val="00B12556"/>
    <w:rsid w:val="00B1297D"/>
    <w:rsid w:val="00B12A48"/>
    <w:rsid w:val="00B12C6D"/>
    <w:rsid w:val="00B1355F"/>
    <w:rsid w:val="00B13E08"/>
    <w:rsid w:val="00B16C41"/>
    <w:rsid w:val="00B16E59"/>
    <w:rsid w:val="00B1724C"/>
    <w:rsid w:val="00B17C89"/>
    <w:rsid w:val="00B17EAA"/>
    <w:rsid w:val="00B2091C"/>
    <w:rsid w:val="00B20D91"/>
    <w:rsid w:val="00B2229C"/>
    <w:rsid w:val="00B2360A"/>
    <w:rsid w:val="00B24FC0"/>
    <w:rsid w:val="00B2524E"/>
    <w:rsid w:val="00B25CEB"/>
    <w:rsid w:val="00B26229"/>
    <w:rsid w:val="00B26C2A"/>
    <w:rsid w:val="00B27216"/>
    <w:rsid w:val="00B278E3"/>
    <w:rsid w:val="00B31CC2"/>
    <w:rsid w:val="00B31D70"/>
    <w:rsid w:val="00B33648"/>
    <w:rsid w:val="00B33819"/>
    <w:rsid w:val="00B34187"/>
    <w:rsid w:val="00B354A0"/>
    <w:rsid w:val="00B37B6B"/>
    <w:rsid w:val="00B37CDF"/>
    <w:rsid w:val="00B40BCB"/>
    <w:rsid w:val="00B4107C"/>
    <w:rsid w:val="00B42464"/>
    <w:rsid w:val="00B435E8"/>
    <w:rsid w:val="00B44048"/>
    <w:rsid w:val="00B447F0"/>
    <w:rsid w:val="00B4513B"/>
    <w:rsid w:val="00B46EAB"/>
    <w:rsid w:val="00B501E6"/>
    <w:rsid w:val="00B50CFF"/>
    <w:rsid w:val="00B50F92"/>
    <w:rsid w:val="00B51225"/>
    <w:rsid w:val="00B51D2B"/>
    <w:rsid w:val="00B529D4"/>
    <w:rsid w:val="00B548E1"/>
    <w:rsid w:val="00B54FA3"/>
    <w:rsid w:val="00B555AB"/>
    <w:rsid w:val="00B559F6"/>
    <w:rsid w:val="00B570C4"/>
    <w:rsid w:val="00B57C6A"/>
    <w:rsid w:val="00B606AB"/>
    <w:rsid w:val="00B61A90"/>
    <w:rsid w:val="00B633CF"/>
    <w:rsid w:val="00B641F9"/>
    <w:rsid w:val="00B65655"/>
    <w:rsid w:val="00B66F2A"/>
    <w:rsid w:val="00B7072B"/>
    <w:rsid w:val="00B71804"/>
    <w:rsid w:val="00B72197"/>
    <w:rsid w:val="00B7365C"/>
    <w:rsid w:val="00B76A26"/>
    <w:rsid w:val="00B77B3A"/>
    <w:rsid w:val="00B82DEF"/>
    <w:rsid w:val="00B8396C"/>
    <w:rsid w:val="00B83B07"/>
    <w:rsid w:val="00B85A2E"/>
    <w:rsid w:val="00B8623E"/>
    <w:rsid w:val="00B87181"/>
    <w:rsid w:val="00B87559"/>
    <w:rsid w:val="00B904D2"/>
    <w:rsid w:val="00B9362C"/>
    <w:rsid w:val="00B93C55"/>
    <w:rsid w:val="00B95B39"/>
    <w:rsid w:val="00B95C95"/>
    <w:rsid w:val="00B95E56"/>
    <w:rsid w:val="00B96137"/>
    <w:rsid w:val="00B9701A"/>
    <w:rsid w:val="00B9754E"/>
    <w:rsid w:val="00B979EE"/>
    <w:rsid w:val="00B97ADD"/>
    <w:rsid w:val="00BA34F8"/>
    <w:rsid w:val="00BA3E74"/>
    <w:rsid w:val="00BA42E3"/>
    <w:rsid w:val="00BA4681"/>
    <w:rsid w:val="00BA47C6"/>
    <w:rsid w:val="00BA4A70"/>
    <w:rsid w:val="00BA4CFA"/>
    <w:rsid w:val="00BA51E4"/>
    <w:rsid w:val="00BA55B7"/>
    <w:rsid w:val="00BA5FAB"/>
    <w:rsid w:val="00BA62A8"/>
    <w:rsid w:val="00BA6C12"/>
    <w:rsid w:val="00BB03FC"/>
    <w:rsid w:val="00BB0427"/>
    <w:rsid w:val="00BB0493"/>
    <w:rsid w:val="00BB099E"/>
    <w:rsid w:val="00BB1A09"/>
    <w:rsid w:val="00BB22D1"/>
    <w:rsid w:val="00BB2458"/>
    <w:rsid w:val="00BB4493"/>
    <w:rsid w:val="00BB5547"/>
    <w:rsid w:val="00BB566E"/>
    <w:rsid w:val="00BB6BE4"/>
    <w:rsid w:val="00BC18AB"/>
    <w:rsid w:val="00BC18F6"/>
    <w:rsid w:val="00BC3EA0"/>
    <w:rsid w:val="00BC45B9"/>
    <w:rsid w:val="00BC45BF"/>
    <w:rsid w:val="00BC472B"/>
    <w:rsid w:val="00BC4B0C"/>
    <w:rsid w:val="00BC51BF"/>
    <w:rsid w:val="00BC5EAF"/>
    <w:rsid w:val="00BC70B0"/>
    <w:rsid w:val="00BD0939"/>
    <w:rsid w:val="00BD0D5D"/>
    <w:rsid w:val="00BD0E2F"/>
    <w:rsid w:val="00BD14DF"/>
    <w:rsid w:val="00BD1C42"/>
    <w:rsid w:val="00BD2532"/>
    <w:rsid w:val="00BD299A"/>
    <w:rsid w:val="00BD2A9B"/>
    <w:rsid w:val="00BD3C76"/>
    <w:rsid w:val="00BD3F2E"/>
    <w:rsid w:val="00BD422D"/>
    <w:rsid w:val="00BD5146"/>
    <w:rsid w:val="00BD57CF"/>
    <w:rsid w:val="00BD6B26"/>
    <w:rsid w:val="00BD7B63"/>
    <w:rsid w:val="00BE05B6"/>
    <w:rsid w:val="00BE10BF"/>
    <w:rsid w:val="00BE2FBB"/>
    <w:rsid w:val="00BE3F6D"/>
    <w:rsid w:val="00BE4F54"/>
    <w:rsid w:val="00BE56DE"/>
    <w:rsid w:val="00BF01C9"/>
    <w:rsid w:val="00BF0D91"/>
    <w:rsid w:val="00BF2E9E"/>
    <w:rsid w:val="00BF3003"/>
    <w:rsid w:val="00BF3DBB"/>
    <w:rsid w:val="00BF4CAD"/>
    <w:rsid w:val="00BF4FDF"/>
    <w:rsid w:val="00BF53CA"/>
    <w:rsid w:val="00BF622C"/>
    <w:rsid w:val="00BF657B"/>
    <w:rsid w:val="00BF6DCA"/>
    <w:rsid w:val="00BF6E11"/>
    <w:rsid w:val="00C00035"/>
    <w:rsid w:val="00C003F1"/>
    <w:rsid w:val="00C0166C"/>
    <w:rsid w:val="00C01B9E"/>
    <w:rsid w:val="00C04BE7"/>
    <w:rsid w:val="00C05173"/>
    <w:rsid w:val="00C067B0"/>
    <w:rsid w:val="00C069FD"/>
    <w:rsid w:val="00C074CA"/>
    <w:rsid w:val="00C10CF7"/>
    <w:rsid w:val="00C10D60"/>
    <w:rsid w:val="00C128B3"/>
    <w:rsid w:val="00C13A82"/>
    <w:rsid w:val="00C1457F"/>
    <w:rsid w:val="00C14EFB"/>
    <w:rsid w:val="00C15184"/>
    <w:rsid w:val="00C15477"/>
    <w:rsid w:val="00C159FB"/>
    <w:rsid w:val="00C15FAB"/>
    <w:rsid w:val="00C163D4"/>
    <w:rsid w:val="00C16BC6"/>
    <w:rsid w:val="00C171EA"/>
    <w:rsid w:val="00C172DA"/>
    <w:rsid w:val="00C17BD6"/>
    <w:rsid w:val="00C22310"/>
    <w:rsid w:val="00C22347"/>
    <w:rsid w:val="00C22473"/>
    <w:rsid w:val="00C22553"/>
    <w:rsid w:val="00C234F3"/>
    <w:rsid w:val="00C23C6E"/>
    <w:rsid w:val="00C279AA"/>
    <w:rsid w:val="00C27C6A"/>
    <w:rsid w:val="00C30321"/>
    <w:rsid w:val="00C30DEF"/>
    <w:rsid w:val="00C3104F"/>
    <w:rsid w:val="00C32169"/>
    <w:rsid w:val="00C3268D"/>
    <w:rsid w:val="00C35657"/>
    <w:rsid w:val="00C35DC0"/>
    <w:rsid w:val="00C3694C"/>
    <w:rsid w:val="00C40654"/>
    <w:rsid w:val="00C41C4F"/>
    <w:rsid w:val="00C42BBA"/>
    <w:rsid w:val="00C43B41"/>
    <w:rsid w:val="00C442BA"/>
    <w:rsid w:val="00C45226"/>
    <w:rsid w:val="00C4569F"/>
    <w:rsid w:val="00C46265"/>
    <w:rsid w:val="00C47599"/>
    <w:rsid w:val="00C50FAB"/>
    <w:rsid w:val="00C51899"/>
    <w:rsid w:val="00C51BE5"/>
    <w:rsid w:val="00C52D29"/>
    <w:rsid w:val="00C549E9"/>
    <w:rsid w:val="00C55FE8"/>
    <w:rsid w:val="00C570F3"/>
    <w:rsid w:val="00C573AC"/>
    <w:rsid w:val="00C575B5"/>
    <w:rsid w:val="00C57A61"/>
    <w:rsid w:val="00C604E4"/>
    <w:rsid w:val="00C62000"/>
    <w:rsid w:val="00C62149"/>
    <w:rsid w:val="00C632D2"/>
    <w:rsid w:val="00C64CA2"/>
    <w:rsid w:val="00C65835"/>
    <w:rsid w:val="00C659CB"/>
    <w:rsid w:val="00C65D95"/>
    <w:rsid w:val="00C66C1A"/>
    <w:rsid w:val="00C674F7"/>
    <w:rsid w:val="00C67B92"/>
    <w:rsid w:val="00C71057"/>
    <w:rsid w:val="00C71497"/>
    <w:rsid w:val="00C7170E"/>
    <w:rsid w:val="00C72C00"/>
    <w:rsid w:val="00C735CC"/>
    <w:rsid w:val="00C74497"/>
    <w:rsid w:val="00C7453F"/>
    <w:rsid w:val="00C747C2"/>
    <w:rsid w:val="00C75138"/>
    <w:rsid w:val="00C75268"/>
    <w:rsid w:val="00C75B6C"/>
    <w:rsid w:val="00C75CCD"/>
    <w:rsid w:val="00C75D41"/>
    <w:rsid w:val="00C76B01"/>
    <w:rsid w:val="00C772E0"/>
    <w:rsid w:val="00C776A3"/>
    <w:rsid w:val="00C82B22"/>
    <w:rsid w:val="00C841CE"/>
    <w:rsid w:val="00C84CD5"/>
    <w:rsid w:val="00C85B65"/>
    <w:rsid w:val="00C878B5"/>
    <w:rsid w:val="00C91878"/>
    <w:rsid w:val="00C92113"/>
    <w:rsid w:val="00C925AF"/>
    <w:rsid w:val="00C93843"/>
    <w:rsid w:val="00C94163"/>
    <w:rsid w:val="00C94ABE"/>
    <w:rsid w:val="00C951C4"/>
    <w:rsid w:val="00C97BF0"/>
    <w:rsid w:val="00C97D23"/>
    <w:rsid w:val="00CA4061"/>
    <w:rsid w:val="00CA40B3"/>
    <w:rsid w:val="00CA5DFB"/>
    <w:rsid w:val="00CA5E22"/>
    <w:rsid w:val="00CA6856"/>
    <w:rsid w:val="00CA6A4E"/>
    <w:rsid w:val="00CA746D"/>
    <w:rsid w:val="00CB0049"/>
    <w:rsid w:val="00CB1727"/>
    <w:rsid w:val="00CB2BBE"/>
    <w:rsid w:val="00CB3076"/>
    <w:rsid w:val="00CB345F"/>
    <w:rsid w:val="00CB400B"/>
    <w:rsid w:val="00CB49A4"/>
    <w:rsid w:val="00CB4C18"/>
    <w:rsid w:val="00CB5F36"/>
    <w:rsid w:val="00CB6353"/>
    <w:rsid w:val="00CB7286"/>
    <w:rsid w:val="00CB7873"/>
    <w:rsid w:val="00CC0839"/>
    <w:rsid w:val="00CC1050"/>
    <w:rsid w:val="00CC14EE"/>
    <w:rsid w:val="00CC2560"/>
    <w:rsid w:val="00CC25DA"/>
    <w:rsid w:val="00CC3504"/>
    <w:rsid w:val="00CC353A"/>
    <w:rsid w:val="00CC3FA7"/>
    <w:rsid w:val="00CC4818"/>
    <w:rsid w:val="00CC60C2"/>
    <w:rsid w:val="00CC6148"/>
    <w:rsid w:val="00CD1646"/>
    <w:rsid w:val="00CD2653"/>
    <w:rsid w:val="00CD2A6C"/>
    <w:rsid w:val="00CD483C"/>
    <w:rsid w:val="00CD4A22"/>
    <w:rsid w:val="00CD5032"/>
    <w:rsid w:val="00CD6611"/>
    <w:rsid w:val="00CE069C"/>
    <w:rsid w:val="00CE108E"/>
    <w:rsid w:val="00CE6102"/>
    <w:rsid w:val="00CE6F3C"/>
    <w:rsid w:val="00CE7980"/>
    <w:rsid w:val="00CF00E2"/>
    <w:rsid w:val="00CF01D7"/>
    <w:rsid w:val="00CF201C"/>
    <w:rsid w:val="00CF31C6"/>
    <w:rsid w:val="00CF4CC0"/>
    <w:rsid w:val="00CF717C"/>
    <w:rsid w:val="00D0055D"/>
    <w:rsid w:val="00D00F58"/>
    <w:rsid w:val="00D023E2"/>
    <w:rsid w:val="00D02AA4"/>
    <w:rsid w:val="00D03055"/>
    <w:rsid w:val="00D03102"/>
    <w:rsid w:val="00D0378F"/>
    <w:rsid w:val="00D03C07"/>
    <w:rsid w:val="00D04AEB"/>
    <w:rsid w:val="00D04D18"/>
    <w:rsid w:val="00D04DBF"/>
    <w:rsid w:val="00D05E49"/>
    <w:rsid w:val="00D06683"/>
    <w:rsid w:val="00D06A88"/>
    <w:rsid w:val="00D1280D"/>
    <w:rsid w:val="00D13995"/>
    <w:rsid w:val="00D13BA7"/>
    <w:rsid w:val="00D1401D"/>
    <w:rsid w:val="00D14412"/>
    <w:rsid w:val="00D14BE0"/>
    <w:rsid w:val="00D15ED5"/>
    <w:rsid w:val="00D17268"/>
    <w:rsid w:val="00D17B2D"/>
    <w:rsid w:val="00D17B72"/>
    <w:rsid w:val="00D21E17"/>
    <w:rsid w:val="00D222DA"/>
    <w:rsid w:val="00D22C5E"/>
    <w:rsid w:val="00D23FC2"/>
    <w:rsid w:val="00D243F2"/>
    <w:rsid w:val="00D25720"/>
    <w:rsid w:val="00D26798"/>
    <w:rsid w:val="00D2722F"/>
    <w:rsid w:val="00D27415"/>
    <w:rsid w:val="00D32048"/>
    <w:rsid w:val="00D32344"/>
    <w:rsid w:val="00D32944"/>
    <w:rsid w:val="00D32DAF"/>
    <w:rsid w:val="00D3573E"/>
    <w:rsid w:val="00D362A5"/>
    <w:rsid w:val="00D36D74"/>
    <w:rsid w:val="00D36ED8"/>
    <w:rsid w:val="00D37A6D"/>
    <w:rsid w:val="00D37CAB"/>
    <w:rsid w:val="00D402D5"/>
    <w:rsid w:val="00D4147C"/>
    <w:rsid w:val="00D4254B"/>
    <w:rsid w:val="00D43E31"/>
    <w:rsid w:val="00D45038"/>
    <w:rsid w:val="00D458B6"/>
    <w:rsid w:val="00D46ECA"/>
    <w:rsid w:val="00D50668"/>
    <w:rsid w:val="00D5089B"/>
    <w:rsid w:val="00D5108D"/>
    <w:rsid w:val="00D51C21"/>
    <w:rsid w:val="00D51E12"/>
    <w:rsid w:val="00D52031"/>
    <w:rsid w:val="00D52A5A"/>
    <w:rsid w:val="00D54C18"/>
    <w:rsid w:val="00D55C2F"/>
    <w:rsid w:val="00D564C0"/>
    <w:rsid w:val="00D56B9C"/>
    <w:rsid w:val="00D56E7E"/>
    <w:rsid w:val="00D57ABD"/>
    <w:rsid w:val="00D607FF"/>
    <w:rsid w:val="00D6086D"/>
    <w:rsid w:val="00D61331"/>
    <w:rsid w:val="00D63A99"/>
    <w:rsid w:val="00D64078"/>
    <w:rsid w:val="00D6411C"/>
    <w:rsid w:val="00D678E3"/>
    <w:rsid w:val="00D67F28"/>
    <w:rsid w:val="00D7065E"/>
    <w:rsid w:val="00D709EF"/>
    <w:rsid w:val="00D71153"/>
    <w:rsid w:val="00D71F0D"/>
    <w:rsid w:val="00D727EC"/>
    <w:rsid w:val="00D73902"/>
    <w:rsid w:val="00D7417D"/>
    <w:rsid w:val="00D7586A"/>
    <w:rsid w:val="00D75A27"/>
    <w:rsid w:val="00D7765F"/>
    <w:rsid w:val="00D777DC"/>
    <w:rsid w:val="00D778EF"/>
    <w:rsid w:val="00D822A5"/>
    <w:rsid w:val="00D82404"/>
    <w:rsid w:val="00D83783"/>
    <w:rsid w:val="00D83830"/>
    <w:rsid w:val="00D848C7"/>
    <w:rsid w:val="00D84A34"/>
    <w:rsid w:val="00D85365"/>
    <w:rsid w:val="00D86106"/>
    <w:rsid w:val="00D86912"/>
    <w:rsid w:val="00D86DD3"/>
    <w:rsid w:val="00D87174"/>
    <w:rsid w:val="00D92302"/>
    <w:rsid w:val="00D94524"/>
    <w:rsid w:val="00D94706"/>
    <w:rsid w:val="00D96411"/>
    <w:rsid w:val="00D972E2"/>
    <w:rsid w:val="00D97943"/>
    <w:rsid w:val="00DA0C2E"/>
    <w:rsid w:val="00DA12BA"/>
    <w:rsid w:val="00DA1B2D"/>
    <w:rsid w:val="00DA1B68"/>
    <w:rsid w:val="00DA2BED"/>
    <w:rsid w:val="00DA70D8"/>
    <w:rsid w:val="00DA74B8"/>
    <w:rsid w:val="00DA7648"/>
    <w:rsid w:val="00DA76E5"/>
    <w:rsid w:val="00DB0F15"/>
    <w:rsid w:val="00DB11E2"/>
    <w:rsid w:val="00DB1532"/>
    <w:rsid w:val="00DB2341"/>
    <w:rsid w:val="00DB2811"/>
    <w:rsid w:val="00DB3D9A"/>
    <w:rsid w:val="00DB3DEA"/>
    <w:rsid w:val="00DB48DE"/>
    <w:rsid w:val="00DB4DA5"/>
    <w:rsid w:val="00DB4DF9"/>
    <w:rsid w:val="00DB505B"/>
    <w:rsid w:val="00DB7D0B"/>
    <w:rsid w:val="00DC03B6"/>
    <w:rsid w:val="00DC04D3"/>
    <w:rsid w:val="00DC0FE4"/>
    <w:rsid w:val="00DC12D2"/>
    <w:rsid w:val="00DC2B17"/>
    <w:rsid w:val="00DC2BBA"/>
    <w:rsid w:val="00DC3D02"/>
    <w:rsid w:val="00DC3D82"/>
    <w:rsid w:val="00DC4948"/>
    <w:rsid w:val="00DD0C37"/>
    <w:rsid w:val="00DD0D27"/>
    <w:rsid w:val="00DD3D56"/>
    <w:rsid w:val="00DD4224"/>
    <w:rsid w:val="00DD439D"/>
    <w:rsid w:val="00DD4D28"/>
    <w:rsid w:val="00DD59A1"/>
    <w:rsid w:val="00DD7BAA"/>
    <w:rsid w:val="00DE0852"/>
    <w:rsid w:val="00DE130A"/>
    <w:rsid w:val="00DE2165"/>
    <w:rsid w:val="00DE22AF"/>
    <w:rsid w:val="00DE2B23"/>
    <w:rsid w:val="00DE31B2"/>
    <w:rsid w:val="00DE3293"/>
    <w:rsid w:val="00DE4932"/>
    <w:rsid w:val="00DE4E38"/>
    <w:rsid w:val="00DE548D"/>
    <w:rsid w:val="00DE6055"/>
    <w:rsid w:val="00DE6418"/>
    <w:rsid w:val="00DF1AA1"/>
    <w:rsid w:val="00DF2CC8"/>
    <w:rsid w:val="00DF3FC0"/>
    <w:rsid w:val="00DF5A45"/>
    <w:rsid w:val="00E0016E"/>
    <w:rsid w:val="00E00F8F"/>
    <w:rsid w:val="00E01F35"/>
    <w:rsid w:val="00E03A0E"/>
    <w:rsid w:val="00E041FC"/>
    <w:rsid w:val="00E048FA"/>
    <w:rsid w:val="00E050DE"/>
    <w:rsid w:val="00E0685E"/>
    <w:rsid w:val="00E06E62"/>
    <w:rsid w:val="00E06F28"/>
    <w:rsid w:val="00E0770F"/>
    <w:rsid w:val="00E07BDB"/>
    <w:rsid w:val="00E10F7A"/>
    <w:rsid w:val="00E11B40"/>
    <w:rsid w:val="00E11E91"/>
    <w:rsid w:val="00E12244"/>
    <w:rsid w:val="00E125AA"/>
    <w:rsid w:val="00E139FE"/>
    <w:rsid w:val="00E13F09"/>
    <w:rsid w:val="00E142DA"/>
    <w:rsid w:val="00E150CB"/>
    <w:rsid w:val="00E15C11"/>
    <w:rsid w:val="00E16733"/>
    <w:rsid w:val="00E20019"/>
    <w:rsid w:val="00E20605"/>
    <w:rsid w:val="00E213D6"/>
    <w:rsid w:val="00E21624"/>
    <w:rsid w:val="00E2181E"/>
    <w:rsid w:val="00E230F4"/>
    <w:rsid w:val="00E244BB"/>
    <w:rsid w:val="00E245FF"/>
    <w:rsid w:val="00E2500C"/>
    <w:rsid w:val="00E26149"/>
    <w:rsid w:val="00E262F9"/>
    <w:rsid w:val="00E274F4"/>
    <w:rsid w:val="00E30145"/>
    <w:rsid w:val="00E318B7"/>
    <w:rsid w:val="00E32636"/>
    <w:rsid w:val="00E330A1"/>
    <w:rsid w:val="00E33734"/>
    <w:rsid w:val="00E3428A"/>
    <w:rsid w:val="00E34480"/>
    <w:rsid w:val="00E358F3"/>
    <w:rsid w:val="00E35E01"/>
    <w:rsid w:val="00E41EC5"/>
    <w:rsid w:val="00E4362E"/>
    <w:rsid w:val="00E45061"/>
    <w:rsid w:val="00E50BFF"/>
    <w:rsid w:val="00E5243F"/>
    <w:rsid w:val="00E525DA"/>
    <w:rsid w:val="00E533A9"/>
    <w:rsid w:val="00E53570"/>
    <w:rsid w:val="00E53745"/>
    <w:rsid w:val="00E5510E"/>
    <w:rsid w:val="00E55859"/>
    <w:rsid w:val="00E55BAB"/>
    <w:rsid w:val="00E55C88"/>
    <w:rsid w:val="00E57AAE"/>
    <w:rsid w:val="00E6093D"/>
    <w:rsid w:val="00E60A3F"/>
    <w:rsid w:val="00E615F6"/>
    <w:rsid w:val="00E61BCC"/>
    <w:rsid w:val="00E646AD"/>
    <w:rsid w:val="00E66057"/>
    <w:rsid w:val="00E66366"/>
    <w:rsid w:val="00E703C3"/>
    <w:rsid w:val="00E71C08"/>
    <w:rsid w:val="00E71C89"/>
    <w:rsid w:val="00E71DCF"/>
    <w:rsid w:val="00E731EC"/>
    <w:rsid w:val="00E7471D"/>
    <w:rsid w:val="00E759FA"/>
    <w:rsid w:val="00E76704"/>
    <w:rsid w:val="00E76DFC"/>
    <w:rsid w:val="00E7729D"/>
    <w:rsid w:val="00E7766C"/>
    <w:rsid w:val="00E77A59"/>
    <w:rsid w:val="00E802E8"/>
    <w:rsid w:val="00E80A22"/>
    <w:rsid w:val="00E80E58"/>
    <w:rsid w:val="00E80F01"/>
    <w:rsid w:val="00E8206A"/>
    <w:rsid w:val="00E8321D"/>
    <w:rsid w:val="00E83829"/>
    <w:rsid w:val="00E854DB"/>
    <w:rsid w:val="00E8571C"/>
    <w:rsid w:val="00E900B3"/>
    <w:rsid w:val="00E910DA"/>
    <w:rsid w:val="00E91E12"/>
    <w:rsid w:val="00E92A28"/>
    <w:rsid w:val="00E943A0"/>
    <w:rsid w:val="00E94418"/>
    <w:rsid w:val="00E94518"/>
    <w:rsid w:val="00E94796"/>
    <w:rsid w:val="00E97C4C"/>
    <w:rsid w:val="00EA09E0"/>
    <w:rsid w:val="00EA1623"/>
    <w:rsid w:val="00EA1999"/>
    <w:rsid w:val="00EA21D4"/>
    <w:rsid w:val="00EA25A9"/>
    <w:rsid w:val="00EA3693"/>
    <w:rsid w:val="00EA5D2C"/>
    <w:rsid w:val="00EA6404"/>
    <w:rsid w:val="00EA6C05"/>
    <w:rsid w:val="00EA794A"/>
    <w:rsid w:val="00EB0211"/>
    <w:rsid w:val="00EB0E95"/>
    <w:rsid w:val="00EB1463"/>
    <w:rsid w:val="00EB289F"/>
    <w:rsid w:val="00EB2ABA"/>
    <w:rsid w:val="00EB2DDD"/>
    <w:rsid w:val="00EB3514"/>
    <w:rsid w:val="00EB59C0"/>
    <w:rsid w:val="00EB5E9C"/>
    <w:rsid w:val="00EB6044"/>
    <w:rsid w:val="00EC0A7E"/>
    <w:rsid w:val="00EC18AD"/>
    <w:rsid w:val="00EC3EA3"/>
    <w:rsid w:val="00EC41C0"/>
    <w:rsid w:val="00EC436C"/>
    <w:rsid w:val="00EC46FF"/>
    <w:rsid w:val="00EC4798"/>
    <w:rsid w:val="00EC514C"/>
    <w:rsid w:val="00EC63C2"/>
    <w:rsid w:val="00EC78E8"/>
    <w:rsid w:val="00EC7D7B"/>
    <w:rsid w:val="00ED0878"/>
    <w:rsid w:val="00ED0BFE"/>
    <w:rsid w:val="00ED214D"/>
    <w:rsid w:val="00ED2BBF"/>
    <w:rsid w:val="00ED4DBB"/>
    <w:rsid w:val="00ED52A7"/>
    <w:rsid w:val="00ED56D3"/>
    <w:rsid w:val="00ED57A5"/>
    <w:rsid w:val="00ED5854"/>
    <w:rsid w:val="00ED756B"/>
    <w:rsid w:val="00ED75F0"/>
    <w:rsid w:val="00EE19E4"/>
    <w:rsid w:val="00EE1B02"/>
    <w:rsid w:val="00EE1DDD"/>
    <w:rsid w:val="00EE1FB5"/>
    <w:rsid w:val="00EE20CC"/>
    <w:rsid w:val="00EE2BE7"/>
    <w:rsid w:val="00EE4E2D"/>
    <w:rsid w:val="00EE4F5D"/>
    <w:rsid w:val="00EE7A05"/>
    <w:rsid w:val="00EF0340"/>
    <w:rsid w:val="00EF03EC"/>
    <w:rsid w:val="00EF0DD8"/>
    <w:rsid w:val="00EF10D2"/>
    <w:rsid w:val="00EF155A"/>
    <w:rsid w:val="00EF20A7"/>
    <w:rsid w:val="00EF3991"/>
    <w:rsid w:val="00EF4DE2"/>
    <w:rsid w:val="00EF4F1A"/>
    <w:rsid w:val="00EF5422"/>
    <w:rsid w:val="00EF60D9"/>
    <w:rsid w:val="00F0083B"/>
    <w:rsid w:val="00F00A5F"/>
    <w:rsid w:val="00F01A63"/>
    <w:rsid w:val="00F01AE9"/>
    <w:rsid w:val="00F026D2"/>
    <w:rsid w:val="00F03EB6"/>
    <w:rsid w:val="00F06D42"/>
    <w:rsid w:val="00F114A1"/>
    <w:rsid w:val="00F12636"/>
    <w:rsid w:val="00F13419"/>
    <w:rsid w:val="00F1356B"/>
    <w:rsid w:val="00F135E7"/>
    <w:rsid w:val="00F143AE"/>
    <w:rsid w:val="00F14D32"/>
    <w:rsid w:val="00F155D0"/>
    <w:rsid w:val="00F158FB"/>
    <w:rsid w:val="00F162ED"/>
    <w:rsid w:val="00F16A56"/>
    <w:rsid w:val="00F1739C"/>
    <w:rsid w:val="00F2193D"/>
    <w:rsid w:val="00F22873"/>
    <w:rsid w:val="00F22A6D"/>
    <w:rsid w:val="00F238F2"/>
    <w:rsid w:val="00F23B69"/>
    <w:rsid w:val="00F24308"/>
    <w:rsid w:val="00F25169"/>
    <w:rsid w:val="00F25349"/>
    <w:rsid w:val="00F253C9"/>
    <w:rsid w:val="00F26424"/>
    <w:rsid w:val="00F31F69"/>
    <w:rsid w:val="00F33F65"/>
    <w:rsid w:val="00F35708"/>
    <w:rsid w:val="00F378A9"/>
    <w:rsid w:val="00F423CB"/>
    <w:rsid w:val="00F45326"/>
    <w:rsid w:val="00F46BE5"/>
    <w:rsid w:val="00F476D3"/>
    <w:rsid w:val="00F47771"/>
    <w:rsid w:val="00F4778B"/>
    <w:rsid w:val="00F5033F"/>
    <w:rsid w:val="00F50E9B"/>
    <w:rsid w:val="00F519FD"/>
    <w:rsid w:val="00F52660"/>
    <w:rsid w:val="00F53506"/>
    <w:rsid w:val="00F53AF3"/>
    <w:rsid w:val="00F54F2B"/>
    <w:rsid w:val="00F551DD"/>
    <w:rsid w:val="00F55770"/>
    <w:rsid w:val="00F56B26"/>
    <w:rsid w:val="00F5799D"/>
    <w:rsid w:val="00F60845"/>
    <w:rsid w:val="00F61474"/>
    <w:rsid w:val="00F61F06"/>
    <w:rsid w:val="00F63443"/>
    <w:rsid w:val="00F634DE"/>
    <w:rsid w:val="00F63CE0"/>
    <w:rsid w:val="00F64862"/>
    <w:rsid w:val="00F64A41"/>
    <w:rsid w:val="00F65DD3"/>
    <w:rsid w:val="00F66739"/>
    <w:rsid w:val="00F70118"/>
    <w:rsid w:val="00F70CF0"/>
    <w:rsid w:val="00F71012"/>
    <w:rsid w:val="00F71FCD"/>
    <w:rsid w:val="00F7231C"/>
    <w:rsid w:val="00F74B3A"/>
    <w:rsid w:val="00F75F4B"/>
    <w:rsid w:val="00F766CC"/>
    <w:rsid w:val="00F7684E"/>
    <w:rsid w:val="00F768B8"/>
    <w:rsid w:val="00F76AE8"/>
    <w:rsid w:val="00F774A6"/>
    <w:rsid w:val="00F804F4"/>
    <w:rsid w:val="00F80C2D"/>
    <w:rsid w:val="00F8103D"/>
    <w:rsid w:val="00F81657"/>
    <w:rsid w:val="00F82688"/>
    <w:rsid w:val="00F827AB"/>
    <w:rsid w:val="00F82ABF"/>
    <w:rsid w:val="00F86021"/>
    <w:rsid w:val="00F86DB5"/>
    <w:rsid w:val="00F86E4C"/>
    <w:rsid w:val="00F873C2"/>
    <w:rsid w:val="00F87ABB"/>
    <w:rsid w:val="00F938DB"/>
    <w:rsid w:val="00F94272"/>
    <w:rsid w:val="00F94FD3"/>
    <w:rsid w:val="00F954AA"/>
    <w:rsid w:val="00F954E6"/>
    <w:rsid w:val="00F957A7"/>
    <w:rsid w:val="00F96504"/>
    <w:rsid w:val="00F9728E"/>
    <w:rsid w:val="00F97719"/>
    <w:rsid w:val="00FA0C76"/>
    <w:rsid w:val="00FA12EB"/>
    <w:rsid w:val="00FA210D"/>
    <w:rsid w:val="00FA507E"/>
    <w:rsid w:val="00FA5C46"/>
    <w:rsid w:val="00FA5E29"/>
    <w:rsid w:val="00FA6A71"/>
    <w:rsid w:val="00FA79F1"/>
    <w:rsid w:val="00FB0B3F"/>
    <w:rsid w:val="00FB1173"/>
    <w:rsid w:val="00FB18EA"/>
    <w:rsid w:val="00FB3E6D"/>
    <w:rsid w:val="00FB5E74"/>
    <w:rsid w:val="00FB7602"/>
    <w:rsid w:val="00FC079E"/>
    <w:rsid w:val="00FC1EA7"/>
    <w:rsid w:val="00FC23BD"/>
    <w:rsid w:val="00FC293A"/>
    <w:rsid w:val="00FC5153"/>
    <w:rsid w:val="00FC569A"/>
    <w:rsid w:val="00FC5925"/>
    <w:rsid w:val="00FC6D13"/>
    <w:rsid w:val="00FC7EF4"/>
    <w:rsid w:val="00FD0017"/>
    <w:rsid w:val="00FD18A0"/>
    <w:rsid w:val="00FD18A4"/>
    <w:rsid w:val="00FD1B31"/>
    <w:rsid w:val="00FD1DE2"/>
    <w:rsid w:val="00FD21C0"/>
    <w:rsid w:val="00FD2344"/>
    <w:rsid w:val="00FD35B8"/>
    <w:rsid w:val="00FD5CD5"/>
    <w:rsid w:val="00FD60C5"/>
    <w:rsid w:val="00FD681E"/>
    <w:rsid w:val="00FD75CF"/>
    <w:rsid w:val="00FD79D6"/>
    <w:rsid w:val="00FE01AE"/>
    <w:rsid w:val="00FE04EA"/>
    <w:rsid w:val="00FE2B4D"/>
    <w:rsid w:val="00FE5191"/>
    <w:rsid w:val="00FE575A"/>
    <w:rsid w:val="00FE6659"/>
    <w:rsid w:val="00FE6A07"/>
    <w:rsid w:val="00FF083F"/>
    <w:rsid w:val="00FF0CDD"/>
    <w:rsid w:val="00FF50C6"/>
    <w:rsid w:val="00FF558D"/>
    <w:rsid w:val="00FF79DE"/>
    <w:rsid w:val="00FF7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CAE"/>
    <w:pPr>
      <w:widowControl w:val="0"/>
      <w:autoSpaceDE w:val="0"/>
      <w:autoSpaceDN w:val="0"/>
      <w:bidi/>
      <w:adjustRightInd w:val="0"/>
      <w:spacing w:before="102" w:after="0" w:line="204" w:lineRule="atLeast"/>
      <w:ind w:firstLine="340"/>
      <w:jc w:val="both"/>
      <w:textAlignment w:val="center"/>
    </w:pPr>
    <w:rPr>
      <w:rFonts w:ascii="Hadasa Roso SL" w:eastAsia="MS Mincho"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 Text"/>
    <w:basedOn w:val="a"/>
    <w:rsid w:val="00676CAE"/>
    <w:pPr>
      <w:keepLines/>
      <w:tabs>
        <w:tab w:val="left" w:pos="624"/>
        <w:tab w:val="left" w:pos="1247"/>
      </w:tabs>
      <w:snapToGrid w:val="0"/>
      <w:spacing w:before="0" w:line="360" w:lineRule="auto"/>
      <w:ind w:right="57" w:firstLine="0"/>
      <w:jc w:val="left"/>
    </w:pPr>
    <w:rPr>
      <w:rFonts w:ascii="Arial" w:eastAsia="Arial Unicode MS" w:hAnsi="Arial" w:cs="David"/>
      <w:snapToGrid w:val="0"/>
      <w:spacing w:val="0"/>
      <w:sz w:val="20"/>
      <w:szCs w:val="26"/>
    </w:rPr>
  </w:style>
  <w:style w:type="paragraph" w:customStyle="1" w:styleId="TableSideHeading">
    <w:name w:val="Table SideHeading"/>
    <w:basedOn w:val="TableText"/>
    <w:rsid w:val="00676CAE"/>
  </w:style>
  <w:style w:type="paragraph" w:customStyle="1" w:styleId="TableBlock">
    <w:name w:val="Table Block"/>
    <w:basedOn w:val="TableText"/>
    <w:rsid w:val="00676CAE"/>
    <w:pPr>
      <w:ind w:right="0"/>
      <w:jc w:val="both"/>
    </w:pPr>
  </w:style>
  <w:style w:type="paragraph" w:customStyle="1" w:styleId="TableHead">
    <w:name w:val="Table Head"/>
    <w:basedOn w:val="TableText"/>
    <w:rsid w:val="00676CAE"/>
    <w:pPr>
      <w:ind w:right="0"/>
      <w:jc w:val="center"/>
    </w:pPr>
    <w:rPr>
      <w:b/>
      <w:bCs/>
    </w:rPr>
  </w:style>
  <w:style w:type="paragraph" w:customStyle="1" w:styleId="HeadMitparsemetBaze">
    <w:name w:val="Head MitparsemetBaze"/>
    <w:basedOn w:val="a"/>
    <w:rsid w:val="00676CAE"/>
    <w:pPr>
      <w:keepNext/>
      <w:keepLines/>
      <w:pageBreakBefore/>
      <w:snapToGrid w:val="0"/>
      <w:spacing w:before="480" w:line="360" w:lineRule="auto"/>
      <w:ind w:firstLine="0"/>
    </w:pPr>
    <w:rPr>
      <w:rFonts w:ascii="Arial" w:eastAsia="Arial Unicode MS" w:hAnsi="Arial" w:cs="David"/>
      <w:b/>
      <w:bCs/>
      <w:snapToGrid w:val="0"/>
      <w:spacing w:val="0"/>
      <w:sz w:val="20"/>
      <w:szCs w:val="26"/>
    </w:rPr>
  </w:style>
  <w:style w:type="paragraph" w:customStyle="1" w:styleId="HeadHatzaotHok">
    <w:name w:val="Head HatzaotHok"/>
    <w:basedOn w:val="a"/>
    <w:rsid w:val="00676CAE"/>
    <w:pPr>
      <w:keepNext/>
      <w:keepLines/>
      <w:snapToGrid w:val="0"/>
      <w:spacing w:before="240" w:line="360" w:lineRule="auto"/>
      <w:ind w:firstLine="0"/>
      <w:jc w:val="center"/>
    </w:pPr>
    <w:rPr>
      <w:rFonts w:ascii="Arial" w:eastAsia="Arial Unicode MS" w:hAnsi="Arial" w:cs="David"/>
      <w:b/>
      <w:bCs/>
      <w:snapToGrid w:val="0"/>
      <w:spacing w:val="0"/>
      <w:sz w:val="20"/>
      <w:szCs w:val="26"/>
    </w:rPr>
  </w:style>
  <w:style w:type="paragraph" w:customStyle="1" w:styleId="HesberWriters">
    <w:name w:val="Hesber Writers"/>
    <w:basedOn w:val="Hesber"/>
    <w:rsid w:val="00676CAE"/>
    <w:pPr>
      <w:spacing w:before="120" w:after="6000"/>
      <w:ind w:left="1418" w:firstLine="0"/>
      <w:jc w:val="right"/>
    </w:pPr>
    <w:rPr>
      <w:b/>
      <w:bCs/>
    </w:rPr>
  </w:style>
  <w:style w:type="paragraph" w:customStyle="1" w:styleId="Hesber1st">
    <w:name w:val="Hesber 1st"/>
    <w:basedOn w:val="Hesber"/>
    <w:rsid w:val="00676CAE"/>
    <w:pPr>
      <w:tabs>
        <w:tab w:val="left" w:pos="680"/>
        <w:tab w:val="left" w:pos="1020"/>
      </w:tabs>
      <w:ind w:firstLine="0"/>
    </w:pPr>
  </w:style>
  <w:style w:type="paragraph" w:customStyle="1" w:styleId="HeadDivreiHesber">
    <w:name w:val="Head DivreiHesber"/>
    <w:basedOn w:val="a"/>
    <w:rsid w:val="00676CAE"/>
    <w:pPr>
      <w:snapToGrid w:val="0"/>
      <w:spacing w:before="360" w:after="120" w:line="360" w:lineRule="auto"/>
      <w:ind w:firstLine="0"/>
      <w:jc w:val="center"/>
    </w:pPr>
    <w:rPr>
      <w:rFonts w:ascii="Arial" w:eastAsia="Arial Unicode MS" w:hAnsi="Arial" w:cs="David"/>
      <w:b/>
      <w:snapToGrid w:val="0"/>
      <w:spacing w:val="40"/>
      <w:sz w:val="20"/>
      <w:szCs w:val="26"/>
    </w:rPr>
  </w:style>
  <w:style w:type="paragraph" w:customStyle="1" w:styleId="HeadHatzaotHok4Futer">
    <w:name w:val="Head HatzaotHok4Futer"/>
    <w:basedOn w:val="HeadHatzaotHok"/>
    <w:rsid w:val="00676CAE"/>
    <w:pPr>
      <w:spacing w:before="120" w:after="120"/>
    </w:pPr>
    <w:rPr>
      <w:color w:val="FF0000"/>
      <w:w w:val="80"/>
    </w:rPr>
  </w:style>
  <w:style w:type="paragraph" w:styleId="a3">
    <w:name w:val="endnote text"/>
    <w:basedOn w:val="a"/>
    <w:link w:val="a4"/>
    <w:semiHidden/>
    <w:rsid w:val="00676CAE"/>
    <w:pPr>
      <w:ind w:left="227" w:hanging="227"/>
    </w:pPr>
    <w:rPr>
      <w:sz w:val="14"/>
      <w:szCs w:val="22"/>
    </w:rPr>
  </w:style>
  <w:style w:type="character" w:customStyle="1" w:styleId="a4">
    <w:name w:val="טקסט הערת סיום תו"/>
    <w:basedOn w:val="a0"/>
    <w:link w:val="a3"/>
    <w:semiHidden/>
    <w:rsid w:val="00676CAE"/>
    <w:rPr>
      <w:rFonts w:ascii="Hadasa Roso SL" w:eastAsia="MS Mincho" w:hAnsi="Hadasa Roso SL" w:cs="Hadasa Roso SL"/>
      <w:color w:val="000000"/>
      <w:spacing w:val="1"/>
      <w:sz w:val="14"/>
      <w:lang w:eastAsia="ja-JP"/>
    </w:rPr>
  </w:style>
  <w:style w:type="paragraph" w:customStyle="1" w:styleId="TableInnerSideHeading">
    <w:name w:val="Table InnerSideHeading"/>
    <w:basedOn w:val="TableSideHeading"/>
    <w:rsid w:val="00676CAE"/>
  </w:style>
  <w:style w:type="paragraph" w:customStyle="1" w:styleId="Hesber">
    <w:name w:val="Hesber"/>
    <w:basedOn w:val="a"/>
    <w:rsid w:val="00676CAE"/>
    <w:pPr>
      <w:snapToGrid w:val="0"/>
      <w:spacing w:before="0" w:line="360" w:lineRule="auto"/>
    </w:pPr>
    <w:rPr>
      <w:rFonts w:ascii="Arial" w:eastAsia="Arial Unicode MS" w:hAnsi="Arial" w:cs="David"/>
      <w:snapToGrid w:val="0"/>
      <w:spacing w:val="0"/>
      <w:sz w:val="20"/>
      <w:szCs w:val="26"/>
    </w:rPr>
  </w:style>
  <w:style w:type="paragraph" w:styleId="a5">
    <w:name w:val="footnote text"/>
    <w:basedOn w:val="a"/>
    <w:link w:val="a6"/>
    <w:autoRedefine/>
    <w:semiHidden/>
    <w:rsid w:val="00676CAE"/>
    <w:pPr>
      <w:snapToGrid w:val="0"/>
      <w:spacing w:before="0" w:line="240" w:lineRule="auto"/>
      <w:ind w:left="227" w:hanging="227"/>
      <w:jc w:val="left"/>
    </w:pPr>
    <w:rPr>
      <w:rFonts w:ascii="Arial" w:eastAsia="Arial Unicode MS" w:hAnsi="Arial" w:cs="David"/>
      <w:snapToGrid w:val="0"/>
      <w:spacing w:val="0"/>
      <w:sz w:val="14"/>
      <w:szCs w:val="20"/>
    </w:rPr>
  </w:style>
  <w:style w:type="character" w:customStyle="1" w:styleId="a6">
    <w:name w:val="טקסט הערת שוליים תו"/>
    <w:basedOn w:val="a0"/>
    <w:link w:val="a5"/>
    <w:semiHidden/>
    <w:rsid w:val="00676CAE"/>
    <w:rPr>
      <w:rFonts w:ascii="Arial" w:eastAsia="Arial Unicode MS" w:hAnsi="Arial" w:cs="David"/>
      <w:snapToGrid w:val="0"/>
      <w:color w:val="000000"/>
      <w:sz w:val="14"/>
      <w:szCs w:val="20"/>
      <w:lang w:eastAsia="ja-JP"/>
    </w:rPr>
  </w:style>
  <w:style w:type="character" w:styleId="a7">
    <w:name w:val="footnote reference"/>
    <w:aliases w:val="Footnote Reference"/>
    <w:basedOn w:val="a0"/>
    <w:semiHidden/>
    <w:rsid w:val="00676CAE"/>
    <w:rPr>
      <w:vertAlign w:val="superscript"/>
    </w:rPr>
  </w:style>
  <w:style w:type="paragraph" w:customStyle="1" w:styleId="HesberHeading">
    <w:name w:val="Hesber Heading"/>
    <w:basedOn w:val="Hesber"/>
    <w:rsid w:val="00676CAE"/>
    <w:pPr>
      <w:tabs>
        <w:tab w:val="left" w:pos="624"/>
        <w:tab w:val="left" w:pos="1247"/>
      </w:tabs>
      <w:ind w:firstLine="0"/>
    </w:pPr>
    <w:rPr>
      <w:b/>
      <w:bCs/>
    </w:rPr>
  </w:style>
  <w:style w:type="character" w:styleId="a8">
    <w:name w:val="endnote reference"/>
    <w:basedOn w:val="a0"/>
    <w:semiHidden/>
    <w:rsid w:val="00676CAE"/>
    <w:rPr>
      <w:vertAlign w:val="superscript"/>
    </w:rPr>
  </w:style>
  <w:style w:type="paragraph" w:customStyle="1" w:styleId="TableBlockOutdent">
    <w:name w:val="Table BlockOutdent"/>
    <w:basedOn w:val="TableBlock"/>
    <w:rsid w:val="00676CAE"/>
    <w:pPr>
      <w:ind w:left="624" w:hanging="624"/>
    </w:pPr>
  </w:style>
  <w:style w:type="paragraph" w:styleId="a9">
    <w:name w:val="header"/>
    <w:basedOn w:val="a"/>
    <w:link w:val="aa"/>
    <w:rsid w:val="00676CAE"/>
    <w:pPr>
      <w:tabs>
        <w:tab w:val="center" w:pos="4153"/>
        <w:tab w:val="right" w:pos="8306"/>
      </w:tabs>
    </w:pPr>
  </w:style>
  <w:style w:type="character" w:customStyle="1" w:styleId="aa">
    <w:name w:val="כותרת עליונה תו"/>
    <w:basedOn w:val="a0"/>
    <w:link w:val="a9"/>
    <w:rsid w:val="00676CAE"/>
    <w:rPr>
      <w:rFonts w:ascii="Hadasa Roso SL" w:eastAsia="MS Mincho" w:hAnsi="Hadasa Roso SL" w:cs="Hadasa Roso SL"/>
      <w:color w:val="000000"/>
      <w:spacing w:val="1"/>
      <w:sz w:val="17"/>
      <w:szCs w:val="17"/>
      <w:lang w:eastAsia="ja-JP"/>
    </w:rPr>
  </w:style>
  <w:style w:type="paragraph" w:styleId="ab">
    <w:name w:val="footer"/>
    <w:basedOn w:val="a"/>
    <w:link w:val="ac"/>
    <w:rsid w:val="00676CAE"/>
    <w:pPr>
      <w:tabs>
        <w:tab w:val="center" w:pos="4153"/>
        <w:tab w:val="right" w:pos="8306"/>
      </w:tabs>
    </w:pPr>
  </w:style>
  <w:style w:type="character" w:customStyle="1" w:styleId="ac">
    <w:name w:val="כותרת תחתונה תו"/>
    <w:basedOn w:val="a0"/>
    <w:link w:val="ab"/>
    <w:rsid w:val="00676CAE"/>
    <w:rPr>
      <w:rFonts w:ascii="Hadasa Roso SL" w:eastAsia="MS Mincho" w:hAnsi="Hadasa Roso SL" w:cs="Hadasa Roso SL"/>
      <w:color w:val="000000"/>
      <w:spacing w:val="1"/>
      <w:sz w:val="17"/>
      <w:szCs w:val="17"/>
      <w:lang w:eastAsia="ja-JP"/>
    </w:rPr>
  </w:style>
  <w:style w:type="character" w:styleId="ad">
    <w:name w:val="page number"/>
    <w:basedOn w:val="a0"/>
    <w:rsid w:val="00676CAE"/>
  </w:style>
  <w:style w:type="paragraph" w:customStyle="1" w:styleId="Cover1-Reshumot">
    <w:name w:val="Cover 1-Reshumot"/>
    <w:basedOn w:val="a"/>
    <w:rsid w:val="00676CAE"/>
    <w:pPr>
      <w:tabs>
        <w:tab w:val="left" w:pos="1191"/>
        <w:tab w:val="left" w:pos="1587"/>
      </w:tabs>
      <w:snapToGrid w:val="0"/>
      <w:spacing w:before="240" w:after="240" w:line="480" w:lineRule="auto"/>
      <w:ind w:firstLine="0"/>
      <w:jc w:val="center"/>
    </w:pPr>
    <w:rPr>
      <w:rFonts w:ascii="Arial" w:eastAsia="Arial Unicode MS" w:hAnsi="Arial" w:cs="David"/>
      <w:snapToGrid w:val="0"/>
      <w:spacing w:val="0"/>
      <w:sz w:val="20"/>
      <w:szCs w:val="26"/>
    </w:rPr>
  </w:style>
  <w:style w:type="paragraph" w:customStyle="1" w:styleId="Cover2-HatzaotHok">
    <w:name w:val="Cover 2-HatzaotHok"/>
    <w:basedOn w:val="Cover1-Reshumot"/>
    <w:rsid w:val="00676CAE"/>
    <w:rPr>
      <w:sz w:val="36"/>
      <w:szCs w:val="52"/>
    </w:rPr>
  </w:style>
  <w:style w:type="paragraph" w:customStyle="1" w:styleId="Cover3-Haknesset">
    <w:name w:val="Cover 3-Haknesset"/>
    <w:basedOn w:val="Cover1-Reshumot"/>
    <w:rsid w:val="00676CAE"/>
    <w:rPr>
      <w:b/>
      <w:bCs/>
      <w:spacing w:val="60"/>
    </w:rPr>
  </w:style>
  <w:style w:type="paragraph" w:customStyle="1" w:styleId="Cover4-Date">
    <w:name w:val="Cover 4-Date"/>
    <w:basedOn w:val="a"/>
    <w:rsid w:val="00676CAE"/>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napToGrid w:val="0"/>
      <w:spacing w:val="0"/>
      <w:sz w:val="20"/>
      <w:szCs w:val="26"/>
    </w:rPr>
  </w:style>
  <w:style w:type="paragraph" w:customStyle="1" w:styleId="Ragil">
    <w:name w:val="Ragil"/>
    <w:basedOn w:val="a"/>
    <w:rsid w:val="00676CAE"/>
    <w:pPr>
      <w:snapToGrid w:val="0"/>
      <w:spacing w:before="0" w:line="360" w:lineRule="auto"/>
      <w:jc w:val="left"/>
    </w:pPr>
    <w:rPr>
      <w:rFonts w:ascii="Arial" w:eastAsia="Arial Unicode MS" w:hAnsi="Arial" w:cs="David"/>
      <w:snapToGrid w:val="0"/>
      <w:spacing w:val="0"/>
      <w:sz w:val="2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CAE"/>
    <w:pPr>
      <w:widowControl w:val="0"/>
      <w:autoSpaceDE w:val="0"/>
      <w:autoSpaceDN w:val="0"/>
      <w:bidi/>
      <w:adjustRightInd w:val="0"/>
      <w:spacing w:before="102" w:after="0" w:line="204" w:lineRule="atLeast"/>
      <w:ind w:firstLine="340"/>
      <w:jc w:val="both"/>
      <w:textAlignment w:val="center"/>
    </w:pPr>
    <w:rPr>
      <w:rFonts w:ascii="Hadasa Roso SL" w:eastAsia="MS Mincho"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 Text"/>
    <w:basedOn w:val="a"/>
    <w:rsid w:val="00676CAE"/>
    <w:pPr>
      <w:keepLines/>
      <w:tabs>
        <w:tab w:val="left" w:pos="624"/>
        <w:tab w:val="left" w:pos="1247"/>
      </w:tabs>
      <w:snapToGrid w:val="0"/>
      <w:spacing w:before="0" w:line="360" w:lineRule="auto"/>
      <w:ind w:right="57" w:firstLine="0"/>
      <w:jc w:val="left"/>
    </w:pPr>
    <w:rPr>
      <w:rFonts w:ascii="Arial" w:eastAsia="Arial Unicode MS" w:hAnsi="Arial" w:cs="David"/>
      <w:snapToGrid w:val="0"/>
      <w:spacing w:val="0"/>
      <w:sz w:val="20"/>
      <w:szCs w:val="26"/>
    </w:rPr>
  </w:style>
  <w:style w:type="paragraph" w:customStyle="1" w:styleId="TableSideHeading">
    <w:name w:val="Table SideHeading"/>
    <w:basedOn w:val="TableText"/>
    <w:rsid w:val="00676CAE"/>
  </w:style>
  <w:style w:type="paragraph" w:customStyle="1" w:styleId="TableBlock">
    <w:name w:val="Table Block"/>
    <w:basedOn w:val="TableText"/>
    <w:rsid w:val="00676CAE"/>
    <w:pPr>
      <w:ind w:right="0"/>
      <w:jc w:val="both"/>
    </w:pPr>
  </w:style>
  <w:style w:type="paragraph" w:customStyle="1" w:styleId="TableHead">
    <w:name w:val="Table Head"/>
    <w:basedOn w:val="TableText"/>
    <w:rsid w:val="00676CAE"/>
    <w:pPr>
      <w:ind w:right="0"/>
      <w:jc w:val="center"/>
    </w:pPr>
    <w:rPr>
      <w:b/>
      <w:bCs/>
    </w:rPr>
  </w:style>
  <w:style w:type="paragraph" w:customStyle="1" w:styleId="HeadMitparsemetBaze">
    <w:name w:val="Head MitparsemetBaze"/>
    <w:basedOn w:val="a"/>
    <w:rsid w:val="00676CAE"/>
    <w:pPr>
      <w:keepNext/>
      <w:keepLines/>
      <w:pageBreakBefore/>
      <w:snapToGrid w:val="0"/>
      <w:spacing w:before="480" w:line="360" w:lineRule="auto"/>
      <w:ind w:firstLine="0"/>
    </w:pPr>
    <w:rPr>
      <w:rFonts w:ascii="Arial" w:eastAsia="Arial Unicode MS" w:hAnsi="Arial" w:cs="David"/>
      <w:b/>
      <w:bCs/>
      <w:snapToGrid w:val="0"/>
      <w:spacing w:val="0"/>
      <w:sz w:val="20"/>
      <w:szCs w:val="26"/>
    </w:rPr>
  </w:style>
  <w:style w:type="paragraph" w:customStyle="1" w:styleId="HeadHatzaotHok">
    <w:name w:val="Head HatzaotHok"/>
    <w:basedOn w:val="a"/>
    <w:rsid w:val="00676CAE"/>
    <w:pPr>
      <w:keepNext/>
      <w:keepLines/>
      <w:snapToGrid w:val="0"/>
      <w:spacing w:before="240" w:line="360" w:lineRule="auto"/>
      <w:ind w:firstLine="0"/>
      <w:jc w:val="center"/>
    </w:pPr>
    <w:rPr>
      <w:rFonts w:ascii="Arial" w:eastAsia="Arial Unicode MS" w:hAnsi="Arial" w:cs="David"/>
      <w:b/>
      <w:bCs/>
      <w:snapToGrid w:val="0"/>
      <w:spacing w:val="0"/>
      <w:sz w:val="20"/>
      <w:szCs w:val="26"/>
    </w:rPr>
  </w:style>
  <w:style w:type="paragraph" w:customStyle="1" w:styleId="HesberWriters">
    <w:name w:val="Hesber Writers"/>
    <w:basedOn w:val="Hesber"/>
    <w:rsid w:val="00676CAE"/>
    <w:pPr>
      <w:spacing w:before="120" w:after="6000"/>
      <w:ind w:left="1418" w:firstLine="0"/>
      <w:jc w:val="right"/>
    </w:pPr>
    <w:rPr>
      <w:b/>
      <w:bCs/>
    </w:rPr>
  </w:style>
  <w:style w:type="paragraph" w:customStyle="1" w:styleId="Hesber1st">
    <w:name w:val="Hesber 1st"/>
    <w:basedOn w:val="Hesber"/>
    <w:rsid w:val="00676CAE"/>
    <w:pPr>
      <w:tabs>
        <w:tab w:val="left" w:pos="680"/>
        <w:tab w:val="left" w:pos="1020"/>
      </w:tabs>
      <w:ind w:firstLine="0"/>
    </w:pPr>
  </w:style>
  <w:style w:type="paragraph" w:customStyle="1" w:styleId="HeadDivreiHesber">
    <w:name w:val="Head DivreiHesber"/>
    <w:basedOn w:val="a"/>
    <w:rsid w:val="00676CAE"/>
    <w:pPr>
      <w:snapToGrid w:val="0"/>
      <w:spacing w:before="360" w:after="120" w:line="360" w:lineRule="auto"/>
      <w:ind w:firstLine="0"/>
      <w:jc w:val="center"/>
    </w:pPr>
    <w:rPr>
      <w:rFonts w:ascii="Arial" w:eastAsia="Arial Unicode MS" w:hAnsi="Arial" w:cs="David"/>
      <w:b/>
      <w:snapToGrid w:val="0"/>
      <w:spacing w:val="40"/>
      <w:sz w:val="20"/>
      <w:szCs w:val="26"/>
    </w:rPr>
  </w:style>
  <w:style w:type="paragraph" w:customStyle="1" w:styleId="HeadHatzaotHok4Futer">
    <w:name w:val="Head HatzaotHok4Futer"/>
    <w:basedOn w:val="HeadHatzaotHok"/>
    <w:rsid w:val="00676CAE"/>
    <w:pPr>
      <w:spacing w:before="120" w:after="120"/>
    </w:pPr>
    <w:rPr>
      <w:color w:val="FF0000"/>
      <w:w w:val="80"/>
    </w:rPr>
  </w:style>
  <w:style w:type="paragraph" w:styleId="a3">
    <w:name w:val="endnote text"/>
    <w:basedOn w:val="a"/>
    <w:link w:val="a4"/>
    <w:semiHidden/>
    <w:rsid w:val="00676CAE"/>
    <w:pPr>
      <w:ind w:left="227" w:hanging="227"/>
    </w:pPr>
    <w:rPr>
      <w:sz w:val="14"/>
      <w:szCs w:val="22"/>
    </w:rPr>
  </w:style>
  <w:style w:type="character" w:customStyle="1" w:styleId="a4">
    <w:name w:val="טקסט הערת סיום תו"/>
    <w:basedOn w:val="a0"/>
    <w:link w:val="a3"/>
    <w:semiHidden/>
    <w:rsid w:val="00676CAE"/>
    <w:rPr>
      <w:rFonts w:ascii="Hadasa Roso SL" w:eastAsia="MS Mincho" w:hAnsi="Hadasa Roso SL" w:cs="Hadasa Roso SL"/>
      <w:color w:val="000000"/>
      <w:spacing w:val="1"/>
      <w:sz w:val="14"/>
      <w:lang w:eastAsia="ja-JP"/>
    </w:rPr>
  </w:style>
  <w:style w:type="paragraph" w:customStyle="1" w:styleId="TableInnerSideHeading">
    <w:name w:val="Table InnerSideHeading"/>
    <w:basedOn w:val="TableSideHeading"/>
    <w:rsid w:val="00676CAE"/>
  </w:style>
  <w:style w:type="paragraph" w:customStyle="1" w:styleId="Hesber">
    <w:name w:val="Hesber"/>
    <w:basedOn w:val="a"/>
    <w:rsid w:val="00676CAE"/>
    <w:pPr>
      <w:snapToGrid w:val="0"/>
      <w:spacing w:before="0" w:line="360" w:lineRule="auto"/>
    </w:pPr>
    <w:rPr>
      <w:rFonts w:ascii="Arial" w:eastAsia="Arial Unicode MS" w:hAnsi="Arial" w:cs="David"/>
      <w:snapToGrid w:val="0"/>
      <w:spacing w:val="0"/>
      <w:sz w:val="20"/>
      <w:szCs w:val="26"/>
    </w:rPr>
  </w:style>
  <w:style w:type="paragraph" w:styleId="a5">
    <w:name w:val="footnote text"/>
    <w:basedOn w:val="a"/>
    <w:link w:val="a6"/>
    <w:autoRedefine/>
    <w:semiHidden/>
    <w:rsid w:val="00676CAE"/>
    <w:pPr>
      <w:snapToGrid w:val="0"/>
      <w:spacing w:before="0" w:line="240" w:lineRule="auto"/>
      <w:ind w:left="227" w:hanging="227"/>
      <w:jc w:val="left"/>
    </w:pPr>
    <w:rPr>
      <w:rFonts w:ascii="Arial" w:eastAsia="Arial Unicode MS" w:hAnsi="Arial" w:cs="David"/>
      <w:snapToGrid w:val="0"/>
      <w:spacing w:val="0"/>
      <w:sz w:val="14"/>
      <w:szCs w:val="20"/>
    </w:rPr>
  </w:style>
  <w:style w:type="character" w:customStyle="1" w:styleId="a6">
    <w:name w:val="טקסט הערת שוליים תו"/>
    <w:basedOn w:val="a0"/>
    <w:link w:val="a5"/>
    <w:semiHidden/>
    <w:rsid w:val="00676CAE"/>
    <w:rPr>
      <w:rFonts w:ascii="Arial" w:eastAsia="Arial Unicode MS" w:hAnsi="Arial" w:cs="David"/>
      <w:snapToGrid w:val="0"/>
      <w:color w:val="000000"/>
      <w:sz w:val="14"/>
      <w:szCs w:val="20"/>
      <w:lang w:eastAsia="ja-JP"/>
    </w:rPr>
  </w:style>
  <w:style w:type="character" w:styleId="a7">
    <w:name w:val="footnote reference"/>
    <w:aliases w:val="Footnote Reference"/>
    <w:basedOn w:val="a0"/>
    <w:semiHidden/>
    <w:rsid w:val="00676CAE"/>
    <w:rPr>
      <w:vertAlign w:val="superscript"/>
    </w:rPr>
  </w:style>
  <w:style w:type="paragraph" w:customStyle="1" w:styleId="HesberHeading">
    <w:name w:val="Hesber Heading"/>
    <w:basedOn w:val="Hesber"/>
    <w:rsid w:val="00676CAE"/>
    <w:pPr>
      <w:tabs>
        <w:tab w:val="left" w:pos="624"/>
        <w:tab w:val="left" w:pos="1247"/>
      </w:tabs>
      <w:ind w:firstLine="0"/>
    </w:pPr>
    <w:rPr>
      <w:b/>
      <w:bCs/>
    </w:rPr>
  </w:style>
  <w:style w:type="character" w:styleId="a8">
    <w:name w:val="endnote reference"/>
    <w:basedOn w:val="a0"/>
    <w:semiHidden/>
    <w:rsid w:val="00676CAE"/>
    <w:rPr>
      <w:vertAlign w:val="superscript"/>
    </w:rPr>
  </w:style>
  <w:style w:type="paragraph" w:customStyle="1" w:styleId="TableBlockOutdent">
    <w:name w:val="Table BlockOutdent"/>
    <w:basedOn w:val="TableBlock"/>
    <w:rsid w:val="00676CAE"/>
    <w:pPr>
      <w:ind w:left="624" w:hanging="624"/>
    </w:pPr>
  </w:style>
  <w:style w:type="paragraph" w:styleId="a9">
    <w:name w:val="header"/>
    <w:basedOn w:val="a"/>
    <w:link w:val="aa"/>
    <w:rsid w:val="00676CAE"/>
    <w:pPr>
      <w:tabs>
        <w:tab w:val="center" w:pos="4153"/>
        <w:tab w:val="right" w:pos="8306"/>
      </w:tabs>
    </w:pPr>
  </w:style>
  <w:style w:type="character" w:customStyle="1" w:styleId="aa">
    <w:name w:val="כותרת עליונה תו"/>
    <w:basedOn w:val="a0"/>
    <w:link w:val="a9"/>
    <w:rsid w:val="00676CAE"/>
    <w:rPr>
      <w:rFonts w:ascii="Hadasa Roso SL" w:eastAsia="MS Mincho" w:hAnsi="Hadasa Roso SL" w:cs="Hadasa Roso SL"/>
      <w:color w:val="000000"/>
      <w:spacing w:val="1"/>
      <w:sz w:val="17"/>
      <w:szCs w:val="17"/>
      <w:lang w:eastAsia="ja-JP"/>
    </w:rPr>
  </w:style>
  <w:style w:type="paragraph" w:styleId="ab">
    <w:name w:val="footer"/>
    <w:basedOn w:val="a"/>
    <w:link w:val="ac"/>
    <w:rsid w:val="00676CAE"/>
    <w:pPr>
      <w:tabs>
        <w:tab w:val="center" w:pos="4153"/>
        <w:tab w:val="right" w:pos="8306"/>
      </w:tabs>
    </w:pPr>
  </w:style>
  <w:style w:type="character" w:customStyle="1" w:styleId="ac">
    <w:name w:val="כותרת תחתונה תו"/>
    <w:basedOn w:val="a0"/>
    <w:link w:val="ab"/>
    <w:rsid w:val="00676CAE"/>
    <w:rPr>
      <w:rFonts w:ascii="Hadasa Roso SL" w:eastAsia="MS Mincho" w:hAnsi="Hadasa Roso SL" w:cs="Hadasa Roso SL"/>
      <w:color w:val="000000"/>
      <w:spacing w:val="1"/>
      <w:sz w:val="17"/>
      <w:szCs w:val="17"/>
      <w:lang w:eastAsia="ja-JP"/>
    </w:rPr>
  </w:style>
  <w:style w:type="character" w:styleId="ad">
    <w:name w:val="page number"/>
    <w:basedOn w:val="a0"/>
    <w:rsid w:val="00676CAE"/>
  </w:style>
  <w:style w:type="paragraph" w:customStyle="1" w:styleId="Cover1-Reshumot">
    <w:name w:val="Cover 1-Reshumot"/>
    <w:basedOn w:val="a"/>
    <w:rsid w:val="00676CAE"/>
    <w:pPr>
      <w:tabs>
        <w:tab w:val="left" w:pos="1191"/>
        <w:tab w:val="left" w:pos="1587"/>
      </w:tabs>
      <w:snapToGrid w:val="0"/>
      <w:spacing w:before="240" w:after="240" w:line="480" w:lineRule="auto"/>
      <w:ind w:firstLine="0"/>
      <w:jc w:val="center"/>
    </w:pPr>
    <w:rPr>
      <w:rFonts w:ascii="Arial" w:eastAsia="Arial Unicode MS" w:hAnsi="Arial" w:cs="David"/>
      <w:snapToGrid w:val="0"/>
      <w:spacing w:val="0"/>
      <w:sz w:val="20"/>
      <w:szCs w:val="26"/>
    </w:rPr>
  </w:style>
  <w:style w:type="paragraph" w:customStyle="1" w:styleId="Cover2-HatzaotHok">
    <w:name w:val="Cover 2-HatzaotHok"/>
    <w:basedOn w:val="Cover1-Reshumot"/>
    <w:rsid w:val="00676CAE"/>
    <w:rPr>
      <w:sz w:val="36"/>
      <w:szCs w:val="52"/>
    </w:rPr>
  </w:style>
  <w:style w:type="paragraph" w:customStyle="1" w:styleId="Cover3-Haknesset">
    <w:name w:val="Cover 3-Haknesset"/>
    <w:basedOn w:val="Cover1-Reshumot"/>
    <w:rsid w:val="00676CAE"/>
    <w:rPr>
      <w:b/>
      <w:bCs/>
      <w:spacing w:val="60"/>
    </w:rPr>
  </w:style>
  <w:style w:type="paragraph" w:customStyle="1" w:styleId="Cover4-Date">
    <w:name w:val="Cover 4-Date"/>
    <w:basedOn w:val="a"/>
    <w:rsid w:val="00676CAE"/>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napToGrid w:val="0"/>
      <w:spacing w:val="0"/>
      <w:sz w:val="20"/>
      <w:szCs w:val="26"/>
    </w:rPr>
  </w:style>
  <w:style w:type="paragraph" w:customStyle="1" w:styleId="Ragil">
    <w:name w:val="Ragil"/>
    <w:basedOn w:val="a"/>
    <w:rsid w:val="00676CAE"/>
    <w:pPr>
      <w:snapToGrid w:val="0"/>
      <w:spacing w:before="0" w:line="360" w:lineRule="auto"/>
      <w:jc w:val="left"/>
    </w:pPr>
    <w:rPr>
      <w:rFonts w:ascii="Arial" w:eastAsia="Arial Unicode MS" w:hAnsi="Arial" w:cs="David"/>
      <w:snapToGrid w:val="0"/>
      <w:spacing w:val="0"/>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D3364-877B-4EE3-8D8A-B0FAE12FC8E6}"/>
</file>

<file path=customXml/itemProps2.xml><?xml version="1.0" encoding="utf-8"?>
<ds:datastoreItem xmlns:ds="http://schemas.openxmlformats.org/officeDocument/2006/customXml" ds:itemID="{61080952-4FA9-4985-B99C-0C582F7E6192}"/>
</file>

<file path=customXml/itemProps3.xml><?xml version="1.0" encoding="utf-8"?>
<ds:datastoreItem xmlns:ds="http://schemas.openxmlformats.org/officeDocument/2006/customXml" ds:itemID="{F7B80771-C194-4C07-96BA-A381D75EC5E3}"/>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995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Knesset</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moital</dc:creator>
  <cp:lastModifiedBy>עידית חנוכה</cp:lastModifiedBy>
  <cp:revision>2</cp:revision>
  <dcterms:created xsi:type="dcterms:W3CDTF">2017-07-11T12:05:00Z</dcterms:created>
  <dcterms:modified xsi:type="dcterms:W3CDTF">2017-07-11T12:05:00Z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0x010100F931E205BBB08441AEFFEBF8ABB23DF1</vt:lpwstr>
  </property>
  <property fmtid="{D5CDD505-2E9C-101B-9397-08002B2CF9AE}" pid="3" name="SanhedrinDocumentType">
    <vt:r8>88</vt:r8>
  </property>
  <property fmtid="{D5CDD505-2E9C-101B-9397-08002B2CF9AE}" pid="4" name="SanhedrinItemID">
    <vt:r8>2019272</vt:r8>
  </property>
</Properties>
</file>